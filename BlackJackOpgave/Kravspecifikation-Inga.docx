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2DDF0" w14:textId="75407CB9" w:rsidR="001540BE" w:rsidRPr="00171939" w:rsidRDefault="004F6E16" w:rsidP="003D7BDB">
      <w:pPr>
        <w:rPr>
          <w:color w:val="1D574E"/>
          <w:sz w:val="32"/>
          <w:szCs w:val="32"/>
          <w:lang w:val="sv-SE"/>
        </w:rPr>
      </w:pPr>
      <w:r w:rsidRPr="00171939">
        <w:rPr>
          <w:color w:val="1D574E"/>
          <w:sz w:val="32"/>
          <w:szCs w:val="32"/>
          <w:lang w:val="sv-SE"/>
        </w:rPr>
        <w:t>Kravspecifikation</w:t>
      </w:r>
    </w:p>
    <w:p w14:paraId="1F43F07C" w14:textId="6AC20737" w:rsidR="004F6E16" w:rsidRPr="00171939" w:rsidRDefault="004F6E16" w:rsidP="003D7BDB">
      <w:pPr>
        <w:rPr>
          <w:b/>
          <w:bCs/>
          <w:szCs w:val="20"/>
          <w:lang w:val="sv-SE"/>
        </w:rPr>
      </w:pPr>
      <w:r w:rsidRPr="00171939">
        <w:rPr>
          <w:b/>
          <w:bCs/>
          <w:szCs w:val="20"/>
          <w:lang w:val="sv-SE"/>
        </w:rPr>
        <w:t>Navn:</w:t>
      </w:r>
      <w:r w:rsidR="00D47EFF" w:rsidRPr="00171939">
        <w:rPr>
          <w:b/>
          <w:bCs/>
          <w:szCs w:val="20"/>
          <w:lang w:val="sv-SE"/>
        </w:rPr>
        <w:t xml:space="preserve"> Sigurros Inga Helgadottir</w:t>
      </w:r>
    </w:p>
    <w:p w14:paraId="1F5CCF43" w14:textId="2ED9CA96" w:rsidR="004F6E16" w:rsidRPr="00171939" w:rsidRDefault="004F6E16" w:rsidP="003D7BDB">
      <w:pPr>
        <w:rPr>
          <w:b/>
          <w:bCs/>
          <w:szCs w:val="20"/>
          <w:lang w:val="sv-SE"/>
        </w:rPr>
      </w:pPr>
      <w:r w:rsidRPr="00171939">
        <w:rPr>
          <w:b/>
          <w:bCs/>
          <w:szCs w:val="20"/>
          <w:lang w:val="sv-SE"/>
        </w:rPr>
        <w:t>Projektnavn:</w:t>
      </w:r>
      <w:r w:rsidR="00D47EFF" w:rsidRPr="00171939">
        <w:rPr>
          <w:b/>
          <w:bCs/>
          <w:szCs w:val="20"/>
          <w:lang w:val="sv-SE"/>
        </w:rPr>
        <w:t xml:space="preserve"> Blackjack</w:t>
      </w:r>
    </w:p>
    <w:tbl>
      <w:tblPr>
        <w:tblStyle w:val="TableGrid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9057"/>
      </w:tblGrid>
      <w:tr w:rsidR="004F6E16" w:rsidRPr="00414856" w14:paraId="47687730" w14:textId="77777777" w:rsidTr="00B8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B" w:themeFill="accent3" w:themeFillShade="BF"/>
          </w:tcPr>
          <w:p w14:paraId="679B2F0A" w14:textId="7659D62B" w:rsidR="004F6E16" w:rsidRPr="00414856" w:rsidRDefault="004F6E16" w:rsidP="00765A32">
            <w:pPr>
              <w:tabs>
                <w:tab w:val="left" w:pos="6195"/>
              </w:tabs>
              <w:rPr>
                <w:b/>
                <w:bCs/>
                <w:szCs w:val="20"/>
              </w:rPr>
            </w:pPr>
            <w:r w:rsidRPr="00414856">
              <w:rPr>
                <w:b/>
                <w:bCs/>
                <w:color w:val="F2F2F2" w:themeColor="background1"/>
                <w:szCs w:val="20"/>
              </w:rPr>
              <w:t>Introduktion til projektet</w:t>
            </w:r>
            <w:r w:rsidR="00765A32" w:rsidRPr="00414856">
              <w:rPr>
                <w:b/>
                <w:bCs/>
                <w:color w:val="F2F2F2" w:themeColor="background1"/>
                <w:szCs w:val="20"/>
              </w:rPr>
              <w:tab/>
            </w:r>
          </w:p>
        </w:tc>
      </w:tr>
      <w:tr w:rsidR="004F6E16" w:rsidRPr="00414856" w14:paraId="6383333E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  <w:tcBorders>
              <w:left w:val="none" w:sz="0" w:space="0" w:color="auto"/>
            </w:tcBorders>
          </w:tcPr>
          <w:p w14:paraId="0DB13D23" w14:textId="750EC7D8" w:rsidR="004F6E16" w:rsidRPr="00414856" w:rsidRDefault="008F45BB" w:rsidP="003D7BDB">
            <w:pPr>
              <w:rPr>
                <w:szCs w:val="20"/>
              </w:rPr>
            </w:pPr>
            <w:r w:rsidRPr="00414856">
              <w:rPr>
                <w:szCs w:val="20"/>
              </w:rPr>
              <w:t>Det er blackjack spillet hvor man skal nå tættere på 21 end dealeren</w:t>
            </w:r>
            <w:r w:rsidR="00FF17A4" w:rsidRPr="00414856">
              <w:rPr>
                <w:szCs w:val="20"/>
              </w:rPr>
              <w:t>, hvis spilleren vinder bliver deres penge fordoblet</w:t>
            </w:r>
            <w:r w:rsidRPr="00414856">
              <w:rPr>
                <w:szCs w:val="20"/>
              </w:rPr>
              <w:t>.</w:t>
            </w:r>
            <w:r w:rsidR="00FF17A4" w:rsidRPr="00414856">
              <w:rPr>
                <w:szCs w:val="20"/>
              </w:rPr>
              <w:t xml:space="preserve"> Hvis spillerens første 2 kort er lige med 21, så får de blackjack, som betaler tredobbelt.</w:t>
            </w:r>
            <w:r w:rsidRPr="00414856">
              <w:rPr>
                <w:szCs w:val="20"/>
              </w:rPr>
              <w:t xml:space="preserve"> A lige med 1</w:t>
            </w:r>
            <w:r w:rsidR="00FF17A4" w:rsidRPr="00414856">
              <w:rPr>
                <w:szCs w:val="20"/>
              </w:rPr>
              <w:t xml:space="preserve"> eller 11</w:t>
            </w:r>
            <w:r w:rsidRPr="00414856">
              <w:rPr>
                <w:szCs w:val="20"/>
              </w:rPr>
              <w:t>, alle ansigtskort er 10 og resten er hvad deres tal siger.</w:t>
            </w:r>
            <w:r w:rsidR="00EC2688" w:rsidRPr="00414856">
              <w:rPr>
                <w:szCs w:val="20"/>
              </w:rPr>
              <w:t xml:space="preserve"> Der er 3 spillestokke i spillet.</w:t>
            </w:r>
            <w:r w:rsidRPr="00414856">
              <w:rPr>
                <w:szCs w:val="20"/>
              </w:rPr>
              <w:t xml:space="preserve"> </w:t>
            </w:r>
            <w:r w:rsidR="007878D4" w:rsidRPr="00414856">
              <w:rPr>
                <w:szCs w:val="20"/>
              </w:rPr>
              <w:t>Alle spiller for chips, spilleren får 100 i starten.</w:t>
            </w:r>
          </w:p>
        </w:tc>
      </w:tr>
    </w:tbl>
    <w:p w14:paraId="6A31D3C9" w14:textId="77777777" w:rsidR="006673B6" w:rsidRPr="00414856" w:rsidRDefault="006673B6" w:rsidP="003D7BDB">
      <w:pPr>
        <w:rPr>
          <w:szCs w:val="20"/>
        </w:rPr>
      </w:pPr>
    </w:p>
    <w:tbl>
      <w:tblPr>
        <w:tblStyle w:val="TableGrid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528"/>
        <w:gridCol w:w="4529"/>
      </w:tblGrid>
      <w:tr w:rsidR="00A27663" w:rsidRPr="00414856" w14:paraId="1BDA92FD" w14:textId="77777777" w:rsidTr="00B8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B" w:themeFill="accent3" w:themeFillShade="BF"/>
          </w:tcPr>
          <w:p w14:paraId="6700917F" w14:textId="588AEB8D" w:rsidR="00A27663" w:rsidRPr="00414856" w:rsidRDefault="00A27663" w:rsidP="003D7BDB">
            <w:pPr>
              <w:rPr>
                <w:b/>
                <w:bCs/>
                <w:color w:val="F2F2F2" w:themeColor="background1"/>
                <w:szCs w:val="20"/>
              </w:rPr>
            </w:pPr>
            <w:r w:rsidRPr="00414856">
              <w:rPr>
                <w:b/>
                <w:bCs/>
                <w:color w:val="F2F2F2" w:themeColor="background1"/>
                <w:szCs w:val="20"/>
              </w:rPr>
              <w:t>Teknisk information</w:t>
            </w:r>
          </w:p>
        </w:tc>
      </w:tr>
      <w:tr w:rsidR="00A27663" w:rsidRPr="00414856" w14:paraId="58C94E46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one" w:sz="0" w:space="0" w:color="auto"/>
            </w:tcBorders>
          </w:tcPr>
          <w:p w14:paraId="2B45A79D" w14:textId="58D6D9C8" w:rsidR="00A27663" w:rsidRPr="00414856" w:rsidRDefault="00A27663" w:rsidP="003D7BDB">
            <w:pPr>
              <w:rPr>
                <w:b/>
                <w:bCs/>
                <w:szCs w:val="20"/>
              </w:rPr>
            </w:pPr>
            <w:r w:rsidRPr="00414856">
              <w:rPr>
                <w:b/>
                <w:bCs/>
                <w:szCs w:val="20"/>
              </w:rPr>
              <w:t>Kodesprog</w:t>
            </w:r>
          </w:p>
        </w:tc>
        <w:tc>
          <w:tcPr>
            <w:tcW w:w="4532" w:type="dxa"/>
          </w:tcPr>
          <w:p w14:paraId="2A3BF240" w14:textId="19BEE302" w:rsidR="00A27663" w:rsidRPr="00414856" w:rsidRDefault="008F45BB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 xml:space="preserve"> HTML, CSS, JavaScript</w:t>
            </w:r>
          </w:p>
        </w:tc>
      </w:tr>
      <w:tr w:rsidR="00A27663" w:rsidRPr="00414856" w14:paraId="55416860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one" w:sz="0" w:space="0" w:color="auto"/>
            </w:tcBorders>
          </w:tcPr>
          <w:p w14:paraId="3DCCC924" w14:textId="2B893E44" w:rsidR="00A27663" w:rsidRPr="00414856" w:rsidRDefault="00A27663" w:rsidP="003D7BDB">
            <w:pPr>
              <w:rPr>
                <w:b/>
                <w:bCs/>
                <w:szCs w:val="20"/>
              </w:rPr>
            </w:pPr>
            <w:r w:rsidRPr="00414856">
              <w:rPr>
                <w:b/>
                <w:bCs/>
                <w:szCs w:val="20"/>
              </w:rPr>
              <w:t>Framework</w:t>
            </w:r>
          </w:p>
        </w:tc>
        <w:tc>
          <w:tcPr>
            <w:tcW w:w="4532" w:type="dxa"/>
          </w:tcPr>
          <w:p w14:paraId="744D51A0" w14:textId="20E64F41" w:rsidR="00A27663" w:rsidRPr="00414856" w:rsidRDefault="008F45BB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>ReactJS</w:t>
            </w:r>
          </w:p>
        </w:tc>
      </w:tr>
    </w:tbl>
    <w:p w14:paraId="690EE86C" w14:textId="77777777" w:rsidR="006673B6" w:rsidRPr="00414856" w:rsidRDefault="006673B6" w:rsidP="003D7BDB">
      <w:pPr>
        <w:rPr>
          <w:szCs w:val="20"/>
        </w:rPr>
      </w:pPr>
    </w:p>
    <w:tbl>
      <w:tblPr>
        <w:tblStyle w:val="TableGrid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9057"/>
      </w:tblGrid>
      <w:tr w:rsidR="00A57386" w:rsidRPr="00414856" w14:paraId="147ABEF5" w14:textId="77777777" w:rsidTr="00B8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B" w:themeFill="accent3" w:themeFillShade="BF"/>
          </w:tcPr>
          <w:p w14:paraId="5098E44A" w14:textId="56008747" w:rsidR="006673B6" w:rsidRPr="00414856" w:rsidRDefault="006673B6" w:rsidP="003D7BDB">
            <w:pPr>
              <w:rPr>
                <w:b/>
                <w:bCs/>
                <w:szCs w:val="20"/>
              </w:rPr>
            </w:pPr>
            <w:r w:rsidRPr="00414856">
              <w:rPr>
                <w:b/>
                <w:bCs/>
                <w:color w:val="F2F2F2" w:themeColor="background1"/>
                <w:szCs w:val="20"/>
              </w:rPr>
              <w:t>Funktionelle krav</w:t>
            </w:r>
            <w:r w:rsidR="00A57386" w:rsidRPr="00414856">
              <w:rPr>
                <w:b/>
                <w:bCs/>
                <w:color w:val="F2F2F2" w:themeColor="background1"/>
                <w:szCs w:val="20"/>
              </w:rPr>
              <w:t xml:space="preserve"> </w:t>
            </w:r>
            <w:r w:rsidR="00A57386" w:rsidRPr="00414856">
              <w:rPr>
                <w:color w:val="F2F2F2" w:themeColor="background1"/>
                <w:szCs w:val="20"/>
              </w:rPr>
              <w:t>(Hvad skal essentielt for at dit program virker)</w:t>
            </w:r>
          </w:p>
        </w:tc>
      </w:tr>
      <w:tr w:rsidR="00A57386" w:rsidRPr="00414856" w14:paraId="470689C2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  <w:tcBorders>
              <w:left w:val="none" w:sz="0" w:space="0" w:color="auto"/>
            </w:tcBorders>
          </w:tcPr>
          <w:p w14:paraId="3F4A28E2" w14:textId="2586AD8F" w:rsidR="00D0018D" w:rsidRPr="00414856" w:rsidRDefault="00D0018D" w:rsidP="003D7BDB">
            <w:pPr>
              <w:rPr>
                <w:szCs w:val="20"/>
              </w:rPr>
            </w:pPr>
            <w:r w:rsidRPr="00414856">
              <w:rPr>
                <w:szCs w:val="20"/>
              </w:rPr>
              <w:t>Et spillerobjekt med navn og antal chips.</w:t>
            </w:r>
          </w:p>
          <w:p w14:paraId="65278153" w14:textId="77777777" w:rsidR="006673B6" w:rsidRPr="00414856" w:rsidRDefault="00D0018D" w:rsidP="003D7BDB">
            <w:pPr>
              <w:rPr>
                <w:szCs w:val="20"/>
              </w:rPr>
            </w:pPr>
            <w:r w:rsidRPr="00414856">
              <w:rPr>
                <w:szCs w:val="20"/>
              </w:rPr>
              <w:t>En spillestok med de rigtige spil og deres værdier.</w:t>
            </w:r>
          </w:p>
          <w:p w14:paraId="380355F6" w14:textId="77777777" w:rsidR="00D0018D" w:rsidRPr="00414856" w:rsidRDefault="00D0018D" w:rsidP="003D7BDB">
            <w:pPr>
              <w:rPr>
                <w:szCs w:val="20"/>
              </w:rPr>
            </w:pPr>
            <w:r w:rsidRPr="00414856">
              <w:rPr>
                <w:szCs w:val="20"/>
              </w:rPr>
              <w:t xml:space="preserve">Funktionalitet til at </w:t>
            </w:r>
          </w:p>
          <w:p w14:paraId="1CEE22A9" w14:textId="457A1D33" w:rsidR="00D0018D" w:rsidRPr="00414856" w:rsidRDefault="00D0018D">
            <w:pPr>
              <w:pStyle w:val="ListParagraph"/>
              <w:numPr>
                <w:ilvl w:val="0"/>
                <w:numId w:val="11"/>
              </w:numPr>
              <w:rPr>
                <w:szCs w:val="20"/>
              </w:rPr>
            </w:pPr>
            <w:r w:rsidRPr="00414856">
              <w:rPr>
                <w:szCs w:val="20"/>
              </w:rPr>
              <w:t>give ud spil</w:t>
            </w:r>
          </w:p>
          <w:p w14:paraId="7D1EBEE1" w14:textId="77777777" w:rsidR="00D0018D" w:rsidRPr="00414856" w:rsidRDefault="00D0018D">
            <w:pPr>
              <w:pStyle w:val="ListParagraph"/>
              <w:numPr>
                <w:ilvl w:val="0"/>
                <w:numId w:val="11"/>
              </w:numPr>
              <w:rPr>
                <w:szCs w:val="20"/>
              </w:rPr>
            </w:pPr>
            <w:r w:rsidRPr="00414856">
              <w:rPr>
                <w:szCs w:val="20"/>
              </w:rPr>
              <w:t xml:space="preserve">stop dealeren hvis han har 19+ </w:t>
            </w:r>
          </w:p>
          <w:p w14:paraId="1C314181" w14:textId="77777777" w:rsidR="00D0018D" w:rsidRPr="00414856" w:rsidRDefault="00D0018D">
            <w:pPr>
              <w:pStyle w:val="ListParagraph"/>
              <w:numPr>
                <w:ilvl w:val="0"/>
                <w:numId w:val="11"/>
              </w:numPr>
              <w:rPr>
                <w:szCs w:val="20"/>
              </w:rPr>
            </w:pPr>
            <w:r w:rsidRPr="00414856">
              <w:rPr>
                <w:szCs w:val="20"/>
              </w:rPr>
              <w:t>giv spilleren mulighed for at få flere kort eller stoppe her</w:t>
            </w:r>
          </w:p>
          <w:p w14:paraId="05297701" w14:textId="77777777" w:rsidR="00414856" w:rsidRPr="00414856" w:rsidRDefault="00414856">
            <w:pPr>
              <w:pStyle w:val="ListParagraph"/>
              <w:numPr>
                <w:ilvl w:val="0"/>
                <w:numId w:val="11"/>
              </w:numPr>
              <w:rPr>
                <w:szCs w:val="20"/>
              </w:rPr>
            </w:pPr>
            <w:r w:rsidRPr="00414856">
              <w:rPr>
                <w:szCs w:val="20"/>
              </w:rPr>
              <w:t>tjek om man har 21 eller over</w:t>
            </w:r>
          </w:p>
          <w:p w14:paraId="24F1F1AB" w14:textId="77777777" w:rsidR="00414856" w:rsidRDefault="00414856">
            <w:pPr>
              <w:pStyle w:val="ListParagraph"/>
              <w:numPr>
                <w:ilvl w:val="0"/>
                <w:numId w:val="11"/>
              </w:numPr>
              <w:rPr>
                <w:szCs w:val="20"/>
              </w:rPr>
            </w:pPr>
            <w:r w:rsidRPr="00414856">
              <w:rPr>
                <w:szCs w:val="20"/>
              </w:rPr>
              <w:t>tjek om spilleren og dealeren har den samme værdi</w:t>
            </w:r>
            <w:r>
              <w:rPr>
                <w:szCs w:val="20"/>
              </w:rPr>
              <w:t xml:space="preserve"> (bust)</w:t>
            </w:r>
          </w:p>
          <w:p w14:paraId="43FC744D" w14:textId="7315026C" w:rsidR="00414856" w:rsidRPr="00414856" w:rsidRDefault="00414856">
            <w:pPr>
              <w:pStyle w:val="ListParagraph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giv eller tage penge</w:t>
            </w:r>
          </w:p>
        </w:tc>
      </w:tr>
    </w:tbl>
    <w:p w14:paraId="7661F455" w14:textId="77777777" w:rsidR="006673B6" w:rsidRPr="00414856" w:rsidRDefault="006673B6" w:rsidP="003D7BDB">
      <w:pPr>
        <w:rPr>
          <w:szCs w:val="20"/>
        </w:rPr>
      </w:pPr>
    </w:p>
    <w:tbl>
      <w:tblPr>
        <w:tblStyle w:val="TableGrid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9057"/>
      </w:tblGrid>
      <w:tr w:rsidR="00A57386" w:rsidRPr="00414856" w14:paraId="0D6DC285" w14:textId="77777777" w:rsidTr="00B8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B" w:themeFill="accent3" w:themeFillShade="BF"/>
          </w:tcPr>
          <w:p w14:paraId="057C524B" w14:textId="70C16825" w:rsidR="00A57386" w:rsidRPr="00414856" w:rsidRDefault="00A57386" w:rsidP="003D7BDB">
            <w:pPr>
              <w:rPr>
                <w:b/>
                <w:bCs/>
                <w:szCs w:val="20"/>
              </w:rPr>
            </w:pPr>
            <w:r w:rsidRPr="00414856">
              <w:rPr>
                <w:b/>
                <w:bCs/>
                <w:color w:val="F2F2F2" w:themeColor="background1"/>
                <w:szCs w:val="20"/>
              </w:rPr>
              <w:t>Andre features</w:t>
            </w:r>
          </w:p>
        </w:tc>
      </w:tr>
      <w:tr w:rsidR="00A57386" w:rsidRPr="00414856" w14:paraId="1D78C1C2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  <w:tcBorders>
              <w:left w:val="none" w:sz="0" w:space="0" w:color="auto"/>
            </w:tcBorders>
          </w:tcPr>
          <w:p w14:paraId="0F4623D8" w14:textId="77777777" w:rsidR="00EB7FF5" w:rsidRDefault="00EB7FF5" w:rsidP="00EB7FF5">
            <w:pPr>
              <w:rPr>
                <w:szCs w:val="20"/>
              </w:rPr>
            </w:pPr>
            <w:r>
              <w:rPr>
                <w:szCs w:val="20"/>
              </w:rPr>
              <w:t>Mulighed for at bruge split funktionen</w:t>
            </w:r>
            <w:r w:rsidRPr="00414856">
              <w:rPr>
                <w:szCs w:val="20"/>
              </w:rPr>
              <w:t xml:space="preserve"> </w:t>
            </w:r>
          </w:p>
          <w:p w14:paraId="46CC0F6E" w14:textId="6C54E0EF" w:rsidR="0090172C" w:rsidRPr="00414856" w:rsidRDefault="00D0018D" w:rsidP="00EB7FF5">
            <w:pPr>
              <w:rPr>
                <w:szCs w:val="20"/>
              </w:rPr>
            </w:pPr>
            <w:r w:rsidRPr="00414856">
              <w:rPr>
                <w:szCs w:val="20"/>
              </w:rPr>
              <w:t xml:space="preserve">Mulighed for at have flere spillere </w:t>
            </w:r>
          </w:p>
        </w:tc>
      </w:tr>
    </w:tbl>
    <w:p w14:paraId="4D2246E2" w14:textId="77777777" w:rsidR="00171939" w:rsidRPr="00414856" w:rsidRDefault="00171939" w:rsidP="003D7BDB">
      <w:pPr>
        <w:rPr>
          <w:szCs w:val="20"/>
        </w:rPr>
      </w:pPr>
    </w:p>
    <w:tbl>
      <w:tblPr>
        <w:tblStyle w:val="TableGrid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413"/>
        <w:gridCol w:w="7644"/>
      </w:tblGrid>
      <w:tr w:rsidR="00A57386" w:rsidRPr="00414856" w14:paraId="548EAB08" w14:textId="77777777" w:rsidTr="00FF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5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B" w:themeFill="accent3" w:themeFillShade="BF"/>
          </w:tcPr>
          <w:p w14:paraId="0AB4C8F9" w14:textId="740A8151" w:rsidR="00A57386" w:rsidRPr="00414856" w:rsidRDefault="00A57386" w:rsidP="00B85833">
            <w:pPr>
              <w:tabs>
                <w:tab w:val="left" w:pos="3570"/>
              </w:tabs>
              <w:rPr>
                <w:b/>
                <w:bCs/>
                <w:szCs w:val="20"/>
              </w:rPr>
            </w:pPr>
            <w:r w:rsidRPr="00414856">
              <w:rPr>
                <w:b/>
                <w:bCs/>
                <w:color w:val="F2F2F2" w:themeColor="background1"/>
                <w:szCs w:val="20"/>
              </w:rPr>
              <w:lastRenderedPageBreak/>
              <w:t>Planlægning</w:t>
            </w:r>
            <w:r w:rsidR="00B85833" w:rsidRPr="00414856">
              <w:rPr>
                <w:b/>
                <w:bCs/>
                <w:color w:val="F2F2F2" w:themeColor="background1"/>
                <w:szCs w:val="20"/>
              </w:rPr>
              <w:t xml:space="preserve"> </w:t>
            </w:r>
            <w:r w:rsidR="00B85833" w:rsidRPr="00414856">
              <w:rPr>
                <w:b/>
                <w:bCs/>
                <w:color w:val="F2F2F2" w:themeColor="background1"/>
                <w:szCs w:val="20"/>
              </w:rPr>
              <w:tab/>
            </w:r>
          </w:p>
        </w:tc>
      </w:tr>
      <w:tr w:rsidR="00A57386" w:rsidRPr="00414856" w14:paraId="35B28CD6" w14:textId="77777777" w:rsidTr="00FF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0044430D" w14:textId="5B99D9EC" w:rsidR="00A57386" w:rsidRPr="00414856" w:rsidRDefault="00A57386" w:rsidP="003D7BDB">
            <w:pPr>
              <w:rPr>
                <w:b/>
                <w:bCs/>
                <w:szCs w:val="20"/>
              </w:rPr>
            </w:pPr>
            <w:r w:rsidRPr="00414856">
              <w:rPr>
                <w:b/>
                <w:bCs/>
                <w:szCs w:val="20"/>
              </w:rPr>
              <w:t>Dag</w:t>
            </w:r>
          </w:p>
        </w:tc>
        <w:tc>
          <w:tcPr>
            <w:tcW w:w="7644" w:type="dxa"/>
          </w:tcPr>
          <w:p w14:paraId="55CD07D6" w14:textId="0F795504" w:rsidR="00EC2688" w:rsidRPr="00414856" w:rsidRDefault="00A57386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414856">
              <w:rPr>
                <w:b/>
                <w:bCs/>
                <w:szCs w:val="20"/>
              </w:rPr>
              <w:t>Opgave</w:t>
            </w:r>
          </w:p>
        </w:tc>
      </w:tr>
      <w:tr w:rsidR="00FF17A4" w:rsidRPr="00414856" w14:paraId="59BCADAC" w14:textId="77777777" w:rsidTr="00FF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723DDB" w14:textId="46D05D07" w:rsidR="00FF17A4" w:rsidRPr="00414856" w:rsidRDefault="00FF17A4" w:rsidP="003D7BDB">
            <w:pPr>
              <w:rPr>
                <w:szCs w:val="20"/>
              </w:rPr>
            </w:pPr>
            <w:r w:rsidRPr="00414856">
              <w:rPr>
                <w:szCs w:val="20"/>
              </w:rPr>
              <w:t>Torsdag</w:t>
            </w:r>
          </w:p>
        </w:tc>
        <w:tc>
          <w:tcPr>
            <w:tcW w:w="7644" w:type="dxa"/>
          </w:tcPr>
          <w:p w14:paraId="41BBB933" w14:textId="58D5ED0A" w:rsidR="00FF17A4" w:rsidRPr="00414856" w:rsidRDefault="00FF17A4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 xml:space="preserve">Planlægning, installation af alle nødvendige dele og </w:t>
            </w:r>
            <w:r w:rsidR="00C2532E" w:rsidRPr="00414856">
              <w:rPr>
                <w:szCs w:val="20"/>
              </w:rPr>
              <w:t>initialisere projektet.</w:t>
            </w:r>
          </w:p>
        </w:tc>
      </w:tr>
      <w:tr w:rsidR="00FF17A4" w:rsidRPr="00414856" w14:paraId="0FB5174A" w14:textId="77777777" w:rsidTr="00FF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AB4BB6" w14:textId="4EA9E0B0" w:rsidR="00FF17A4" w:rsidRPr="00414856" w:rsidRDefault="00FF17A4" w:rsidP="003D7BDB">
            <w:pPr>
              <w:rPr>
                <w:szCs w:val="20"/>
              </w:rPr>
            </w:pPr>
            <w:r w:rsidRPr="00414856">
              <w:rPr>
                <w:szCs w:val="20"/>
              </w:rPr>
              <w:t>Fredag</w:t>
            </w:r>
          </w:p>
        </w:tc>
        <w:tc>
          <w:tcPr>
            <w:tcW w:w="7644" w:type="dxa"/>
          </w:tcPr>
          <w:p w14:paraId="3C8DEA75" w14:textId="77777777" w:rsidR="00C2532E" w:rsidRPr="00414856" w:rsidRDefault="00FF17A4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>Lav en enkel start menu</w:t>
            </w:r>
          </w:p>
          <w:p w14:paraId="46DC145B" w14:textId="0405CED7" w:rsidR="00897DFF" w:rsidRPr="00414856" w:rsidRDefault="00C2532E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>T</w:t>
            </w:r>
            <w:r w:rsidR="00FF17A4" w:rsidRPr="00414856">
              <w:rPr>
                <w:szCs w:val="20"/>
              </w:rPr>
              <w:t>ilføj alle nødvendige knapper</w:t>
            </w:r>
            <w:r w:rsidRPr="00414856">
              <w:rPr>
                <w:szCs w:val="20"/>
              </w:rPr>
              <w:t xml:space="preserve"> statisk.</w:t>
            </w:r>
          </w:p>
          <w:p w14:paraId="0A84476F" w14:textId="0F841DC9" w:rsidR="00FF17A4" w:rsidRPr="00414856" w:rsidRDefault="00C2532E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>G</w:t>
            </w:r>
            <w:r w:rsidR="00D01BF2" w:rsidRPr="00414856">
              <w:rPr>
                <w:szCs w:val="20"/>
              </w:rPr>
              <w:t>enerere</w:t>
            </w:r>
            <w:r w:rsidR="00FF17A4" w:rsidRPr="00414856">
              <w:rPr>
                <w:szCs w:val="20"/>
              </w:rPr>
              <w:t xml:space="preserve"> en spillestok liste</w:t>
            </w:r>
            <w:r w:rsidR="007878D4" w:rsidRPr="00414856">
              <w:rPr>
                <w:szCs w:val="20"/>
              </w:rPr>
              <w:t xml:space="preserve"> </w:t>
            </w:r>
            <w:r w:rsidR="00D01BF2" w:rsidRPr="00414856">
              <w:rPr>
                <w:szCs w:val="20"/>
              </w:rPr>
              <w:t>som jeg kan senere kalde så ofte som jeg vil.</w:t>
            </w:r>
            <w:r w:rsidRPr="00414856">
              <w:rPr>
                <w:szCs w:val="20"/>
              </w:rPr>
              <w:t xml:space="preserve"> </w:t>
            </w:r>
          </w:p>
        </w:tc>
      </w:tr>
      <w:tr w:rsidR="00A57386" w:rsidRPr="00414856" w14:paraId="10756BBE" w14:textId="77777777" w:rsidTr="00FF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1DD1CBC8" w14:textId="111A422C" w:rsidR="00A57386" w:rsidRPr="00414856" w:rsidRDefault="00A57386" w:rsidP="003D7BDB">
            <w:pPr>
              <w:rPr>
                <w:szCs w:val="20"/>
              </w:rPr>
            </w:pPr>
            <w:r w:rsidRPr="00414856">
              <w:rPr>
                <w:szCs w:val="20"/>
              </w:rPr>
              <w:t>Mandag</w:t>
            </w:r>
          </w:p>
        </w:tc>
        <w:tc>
          <w:tcPr>
            <w:tcW w:w="7644" w:type="dxa"/>
          </w:tcPr>
          <w:p w14:paraId="6E1F04DA" w14:textId="77777777" w:rsidR="00414856" w:rsidRDefault="00414856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>Lav et spillerobjekt med chips (pengene i spillet).</w:t>
            </w:r>
          </w:p>
          <w:p w14:paraId="4685BF1F" w14:textId="60C4BDAC" w:rsidR="00897DFF" w:rsidRDefault="00897DFF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Vis spillerens info på siden.</w:t>
            </w:r>
          </w:p>
          <w:p w14:paraId="5649BCEF" w14:textId="2F8DCDDB" w:rsidR="00C2532E" w:rsidRPr="00414856" w:rsidRDefault="00D01BF2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 xml:space="preserve">Gør det muligt for spillere og dealeren at få </w:t>
            </w:r>
            <w:r w:rsidR="00C2532E" w:rsidRPr="00414856">
              <w:rPr>
                <w:szCs w:val="20"/>
              </w:rPr>
              <w:t>kort i starten</w:t>
            </w:r>
            <w:r w:rsidRPr="00414856">
              <w:rPr>
                <w:szCs w:val="20"/>
              </w:rPr>
              <w:t xml:space="preserve">. </w:t>
            </w:r>
          </w:p>
          <w:p w14:paraId="14836990" w14:textId="66EA4B83" w:rsidR="00414856" w:rsidRPr="00414856" w:rsidRDefault="00D01BF2" w:rsidP="0041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 xml:space="preserve">Tilføj funktionalitet til knapperne </w:t>
            </w:r>
            <w:r w:rsidR="00C2532E" w:rsidRPr="00414856">
              <w:rPr>
                <w:szCs w:val="20"/>
              </w:rPr>
              <w:t>(stand: spilleren vil ikke have flere kort, tjek hvem vandt, hit: giv spilleren et andet kort).</w:t>
            </w:r>
          </w:p>
        </w:tc>
      </w:tr>
      <w:tr w:rsidR="00A57386" w:rsidRPr="00414856" w14:paraId="59C7C8B5" w14:textId="77777777" w:rsidTr="00FF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03B314DF" w14:textId="59F83A07" w:rsidR="00A57386" w:rsidRPr="00414856" w:rsidRDefault="00A57386" w:rsidP="003D7BDB">
            <w:pPr>
              <w:rPr>
                <w:szCs w:val="20"/>
              </w:rPr>
            </w:pPr>
            <w:r w:rsidRPr="00414856">
              <w:rPr>
                <w:szCs w:val="20"/>
              </w:rPr>
              <w:t>Tirsdag</w:t>
            </w:r>
          </w:p>
        </w:tc>
        <w:tc>
          <w:tcPr>
            <w:tcW w:w="7644" w:type="dxa"/>
          </w:tcPr>
          <w:p w14:paraId="455FD807" w14:textId="77777777" w:rsidR="00414856" w:rsidRDefault="00FF17A4" w:rsidP="0041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 xml:space="preserve">Jobsøgning </w:t>
            </w:r>
          </w:p>
          <w:p w14:paraId="46AE0272" w14:textId="08EF4C8E" w:rsidR="00A57386" w:rsidRPr="00414856" w:rsidRDefault="00414856" w:rsidP="0041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Tilføj funktionalitet til at vædde, vinde og tabe chips.</w:t>
            </w:r>
          </w:p>
          <w:p w14:paraId="08344F03" w14:textId="3E7190E3" w:rsidR="007878D4" w:rsidRPr="00414856" w:rsidRDefault="007878D4" w:rsidP="0041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>Lav funktionalitet for at dealeren stopper med at få spil hvis den har værdien 18 eller højere.</w:t>
            </w:r>
          </w:p>
        </w:tc>
      </w:tr>
      <w:tr w:rsidR="00A57386" w:rsidRPr="00414856" w14:paraId="717E45CF" w14:textId="77777777" w:rsidTr="00FF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606B9E72" w14:textId="5B1D0907" w:rsidR="00A57386" w:rsidRPr="00414856" w:rsidRDefault="003A4D87" w:rsidP="003D7BDB">
            <w:pPr>
              <w:rPr>
                <w:szCs w:val="20"/>
              </w:rPr>
            </w:pPr>
            <w:r w:rsidRPr="00414856">
              <w:rPr>
                <w:szCs w:val="20"/>
              </w:rPr>
              <w:t>Onsdag</w:t>
            </w:r>
          </w:p>
        </w:tc>
        <w:tc>
          <w:tcPr>
            <w:tcW w:w="7644" w:type="dxa"/>
          </w:tcPr>
          <w:p w14:paraId="7E678160" w14:textId="77777777" w:rsidR="00414856" w:rsidRDefault="00414856" w:rsidP="0041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>Tilføj bust funktionalitet (hvis dealeren og spilleren er lige)</w:t>
            </w:r>
          </w:p>
          <w:p w14:paraId="28427A1F" w14:textId="70111E12" w:rsidR="0090172C" w:rsidRDefault="00414856" w:rsidP="0041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Hvis jeg har </w:t>
            </w:r>
            <w:r w:rsidR="0090172C">
              <w:rPr>
                <w:szCs w:val="20"/>
              </w:rPr>
              <w:t>tid:</w:t>
            </w:r>
          </w:p>
          <w:p w14:paraId="04BA3D6D" w14:textId="5C73FB9C" w:rsidR="0090172C" w:rsidRDefault="0090172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gør det muligt at splitte hvis man får to ens kort</w:t>
            </w:r>
          </w:p>
          <w:p w14:paraId="1BAA5B53" w14:textId="48B29E56" w:rsidR="0090172C" w:rsidRPr="00414856" w:rsidRDefault="007878D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172C">
              <w:rPr>
                <w:szCs w:val="20"/>
              </w:rPr>
              <w:t>tilføj mulighed for at have flere spillere</w:t>
            </w:r>
          </w:p>
        </w:tc>
      </w:tr>
      <w:tr w:rsidR="003A4D87" w:rsidRPr="00414856" w14:paraId="18D80E83" w14:textId="77777777" w:rsidTr="00FF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38729561" w14:textId="0ACF6195" w:rsidR="003A4D87" w:rsidRPr="00414856" w:rsidRDefault="003A4D87" w:rsidP="003D7BDB">
            <w:pPr>
              <w:rPr>
                <w:szCs w:val="20"/>
              </w:rPr>
            </w:pPr>
            <w:r w:rsidRPr="00414856">
              <w:rPr>
                <w:szCs w:val="20"/>
              </w:rPr>
              <w:t>Torsdag</w:t>
            </w:r>
          </w:p>
        </w:tc>
        <w:tc>
          <w:tcPr>
            <w:tcW w:w="7644" w:type="dxa"/>
          </w:tcPr>
          <w:p w14:paraId="1ED97E89" w14:textId="47CD9613" w:rsidR="003A4D87" w:rsidRPr="00414856" w:rsidRDefault="00D0018D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4856">
              <w:rPr>
                <w:szCs w:val="20"/>
              </w:rPr>
              <w:t>Sidste detaljer og</w:t>
            </w:r>
            <w:r w:rsidR="00D01BF2" w:rsidRPr="00414856">
              <w:rPr>
                <w:szCs w:val="20"/>
              </w:rPr>
              <w:t xml:space="preserve"> lav power point præsentation</w:t>
            </w:r>
          </w:p>
        </w:tc>
      </w:tr>
    </w:tbl>
    <w:p w14:paraId="7C54EB02" w14:textId="77777777" w:rsidR="00A57386" w:rsidRPr="00414856" w:rsidRDefault="00A57386" w:rsidP="003D7BDB">
      <w:pPr>
        <w:rPr>
          <w:szCs w:val="20"/>
        </w:rPr>
      </w:pPr>
    </w:p>
    <w:sectPr w:rsidR="00A57386" w:rsidRPr="00414856" w:rsidSect="00C32FD8">
      <w:headerReference w:type="even" r:id="rId11"/>
      <w:headerReference w:type="default" r:id="rId12"/>
      <w:footerReference w:type="even" r:id="rId13"/>
      <w:footerReference w:type="default" r:id="rId14"/>
      <w:pgSz w:w="11907" w:h="16840" w:code="9"/>
      <w:pgMar w:top="1843" w:right="1417" w:bottom="1417" w:left="1417" w:header="709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C687F" w14:textId="77777777" w:rsidR="00C32FD8" w:rsidRDefault="00C32FD8">
      <w:pPr>
        <w:spacing w:after="0" w:line="240" w:lineRule="auto"/>
      </w:pPr>
      <w:r>
        <w:separator/>
      </w:r>
    </w:p>
  </w:endnote>
  <w:endnote w:type="continuationSeparator" w:id="0">
    <w:p w14:paraId="5488E55C" w14:textId="77777777" w:rsidR="00C32FD8" w:rsidRDefault="00C32FD8">
      <w:pPr>
        <w:spacing w:after="0" w:line="240" w:lineRule="auto"/>
      </w:pPr>
      <w:r>
        <w:continuationSeparator/>
      </w:r>
    </w:p>
  </w:endnote>
  <w:endnote w:type="continuationNotice" w:id="1">
    <w:p w14:paraId="35C785E4" w14:textId="77777777" w:rsidR="00C32FD8" w:rsidRDefault="00C32F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3DB8A" w14:textId="77777777" w:rsidR="00513742" w:rsidRDefault="002207C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37A1">
      <w:rPr>
        <w:rStyle w:val="PageNumber"/>
        <w:noProof/>
      </w:rPr>
      <w:t>5</w:t>
    </w:r>
    <w:r>
      <w:rPr>
        <w:rStyle w:val="PageNumber"/>
      </w:rPr>
      <w:fldChar w:fldCharType="end"/>
    </w:r>
  </w:p>
  <w:p w14:paraId="0DF3DB8B" w14:textId="77777777" w:rsidR="00513742" w:rsidRDefault="00513742">
    <w:pPr>
      <w:pStyle w:val="Footer"/>
      <w:ind w:right="360"/>
    </w:pPr>
  </w:p>
  <w:p w14:paraId="0DF3DB8C" w14:textId="77777777" w:rsidR="00513742" w:rsidRDefault="005137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7194010"/>
      <w:docPartObj>
        <w:docPartGallery w:val="Page Numbers (Bottom of Page)"/>
        <w:docPartUnique/>
      </w:docPartObj>
    </w:sdtPr>
    <w:sdtEndPr>
      <w:rPr>
        <w:color w:val="FFFFFF"/>
        <w:sz w:val="18"/>
        <w:szCs w:val="18"/>
      </w:rPr>
    </w:sdtEndPr>
    <w:sdtContent>
      <w:p w14:paraId="3D670C8C" w14:textId="7FFFE1C9" w:rsidR="009800E2" w:rsidRPr="009800E2" w:rsidRDefault="009800E2">
        <w:pPr>
          <w:pStyle w:val="Footer"/>
          <w:jc w:val="right"/>
          <w:rPr>
            <w:color w:val="FFFFFF"/>
            <w:sz w:val="18"/>
            <w:szCs w:val="18"/>
          </w:rPr>
        </w:pPr>
        <w:r w:rsidRPr="009800E2">
          <w:rPr>
            <w:noProof/>
          </w:rPr>
          <mc:AlternateContent>
            <mc:Choice Requires="wpg">
              <w:drawing>
                <wp:anchor distT="0" distB="0" distL="114300" distR="114300" simplePos="0" relativeHeight="251652095" behindDoc="1" locked="0" layoutInCell="1" allowOverlap="1" wp14:anchorId="1685C945" wp14:editId="042FC250">
                  <wp:simplePos x="0" y="0"/>
                  <wp:positionH relativeFrom="column">
                    <wp:posOffset>4967605</wp:posOffset>
                  </wp:positionH>
                  <wp:positionV relativeFrom="paragraph">
                    <wp:posOffset>-495300</wp:posOffset>
                  </wp:positionV>
                  <wp:extent cx="1950720" cy="1162685"/>
                  <wp:effectExtent l="0" t="0" r="0" b="0"/>
                  <wp:wrapNone/>
                  <wp:docPr id="92863795" name="Gruppe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950720" cy="1162685"/>
                            <a:chOff x="0" y="0"/>
                            <a:chExt cx="1700784" cy="1024128"/>
                          </a:xfrm>
                        </wpg:grpSpPr>
                        <wps:wsp>
                          <wps:cNvPr id="2042851176" name="Rektangel 2042851176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77817" name="Rektangel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129614" name="Rektangel 1000129614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E65E7DF" id="Gruppe 2" o:spid="_x0000_s1026" style="position:absolute;margin-left:391.15pt;margin-top:-39pt;width:153.6pt;height:91.55pt;rotation:180;z-index:-251664385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">
                  <v:rect id="Rektangel 2042851176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" fillcolor="#f2f2f2 [3212]" stroked="f" strokeweight="2pt">
                    <v:fill opacity="0"/>
                  </v:rect>
                  <v:shape id="Rektangel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" path="m,l1462822,,910372,376306,,1014481,,xe" fillcolor="#008765 [3204]" stroked="f" strokeweight="2pt">
                    <v:path arrowok="t" o:connecttype="custom" o:connectlocs="0,0;1463040,0;910508,376493;0,1014984;0,0" o:connectangles="0,0,0,0,0"/>
                  </v:shape>
                  <v:rect id="Rektangel 1000129614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" stroked="f" strokeweight="2pt">
                    <v:fill r:id="rId2" o:title="" recolor="t" rotate="t" type="frame"/>
                  </v:rect>
                </v:group>
              </w:pict>
            </mc:Fallback>
          </mc:AlternateContent>
        </w:r>
        <w:r w:rsidRPr="009800E2">
          <w:rPr>
            <w:sz w:val="18"/>
            <w:szCs w:val="18"/>
          </w:rPr>
          <w:fldChar w:fldCharType="begin"/>
        </w:r>
        <w:r w:rsidRPr="009800E2">
          <w:rPr>
            <w:sz w:val="18"/>
            <w:szCs w:val="18"/>
          </w:rPr>
          <w:instrText>PAGE   \* MERGEFORMAT</w:instrText>
        </w:r>
        <w:r w:rsidRPr="009800E2">
          <w:rPr>
            <w:sz w:val="18"/>
            <w:szCs w:val="18"/>
          </w:rPr>
          <w:fldChar w:fldCharType="separate"/>
        </w:r>
        <w:r w:rsidRPr="009800E2">
          <w:rPr>
            <w:sz w:val="18"/>
            <w:szCs w:val="18"/>
          </w:rPr>
          <w:t>2</w:t>
        </w:r>
        <w:r w:rsidRPr="009800E2">
          <w:rPr>
            <w:sz w:val="18"/>
            <w:szCs w:val="18"/>
          </w:rPr>
          <w:fldChar w:fldCharType="end"/>
        </w:r>
      </w:p>
    </w:sdtContent>
  </w:sdt>
  <w:p w14:paraId="0DF3DB8E" w14:textId="77777777" w:rsidR="00513742" w:rsidRDefault="005137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B045" w14:textId="77777777" w:rsidR="00C32FD8" w:rsidRDefault="00C32FD8">
      <w:pPr>
        <w:spacing w:after="0" w:line="240" w:lineRule="auto"/>
      </w:pPr>
      <w:r>
        <w:separator/>
      </w:r>
    </w:p>
  </w:footnote>
  <w:footnote w:type="continuationSeparator" w:id="0">
    <w:p w14:paraId="047469CD" w14:textId="77777777" w:rsidR="00C32FD8" w:rsidRDefault="00C32FD8">
      <w:pPr>
        <w:spacing w:after="0" w:line="240" w:lineRule="auto"/>
      </w:pPr>
      <w:r>
        <w:continuationSeparator/>
      </w:r>
    </w:p>
  </w:footnote>
  <w:footnote w:type="continuationNotice" w:id="1">
    <w:p w14:paraId="33239331" w14:textId="77777777" w:rsidR="00C32FD8" w:rsidRDefault="00C32F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3DB87" w14:textId="77777777" w:rsidR="00513742" w:rsidRDefault="00513742">
    <w:pPr>
      <w:pStyle w:val="Header"/>
    </w:pPr>
  </w:p>
  <w:p w14:paraId="0DF3DB88" w14:textId="77777777" w:rsidR="00513742" w:rsidRDefault="005137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3DB89" w14:textId="164BB490" w:rsidR="00513742" w:rsidRDefault="002F28C5" w:rsidP="00D004A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EFA1E03" wp14:editId="5667C74E">
          <wp:simplePos x="0" y="0"/>
          <wp:positionH relativeFrom="column">
            <wp:posOffset>5266055</wp:posOffset>
          </wp:positionH>
          <wp:positionV relativeFrom="paragraph">
            <wp:posOffset>-323215</wp:posOffset>
          </wp:positionV>
          <wp:extent cx="1282700" cy="877637"/>
          <wp:effectExtent l="0" t="0" r="0" b="0"/>
          <wp:wrapNone/>
          <wp:docPr id="691310112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877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67BA9" wp14:editId="48386114">
              <wp:simplePos x="0" y="0"/>
              <wp:positionH relativeFrom="column">
                <wp:posOffset>-1162050</wp:posOffset>
              </wp:positionH>
              <wp:positionV relativeFrom="paragraph">
                <wp:posOffset>-445135</wp:posOffset>
              </wp:positionV>
              <wp:extent cx="1949450" cy="1162050"/>
              <wp:effectExtent l="0" t="0" r="0" b="0"/>
              <wp:wrapNone/>
              <wp:docPr id="159" name="Grup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49450" cy="1162050"/>
                        <a:chOff x="0" y="0"/>
                        <a:chExt cx="1700784" cy="1024128"/>
                      </a:xfrm>
                    </wpg:grpSpPr>
                    <wps:wsp>
                      <wps:cNvPr id="160" name="Rektangel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ktangel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ktangel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4B999E" id="Gruppe 2" o:spid="_x0000_s1026" style="position:absolute;margin-left:-91.5pt;margin-top:-35.05pt;width:153.5pt;height:91.5pt;z-index: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">
              <v:rect id="Rektangel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#f2f2f2 [3212]" stroked="f" strokeweight="2pt">
                <v:fill opacity="0"/>
              </v:rect>
              <v:shape id="Rektangel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008765 [3204]" stroked="f" strokeweight="2pt">
                <v:path arrowok="t" o:connecttype="custom" o:connectlocs="0,0;1463040,0;910508,376493;0,1014984;0,0" o:connectangles="0,0,0,0,0"/>
              </v:shape>
              <v:rect id="Rektangel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3" o:title="" recolor="t" rotate="t" type="frame"/>
              </v:rect>
            </v:group>
          </w:pict>
        </mc:Fallback>
      </mc:AlternateContent>
    </w:r>
    <w:r w:rsidR="002207C1"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DF3DB93" wp14:editId="7FFB98EF">
              <wp:simplePos x="0" y="0"/>
              <wp:positionH relativeFrom="page">
                <wp:posOffset>899795</wp:posOffset>
              </wp:positionH>
              <wp:positionV relativeFrom="page">
                <wp:posOffset>10201910</wp:posOffset>
              </wp:positionV>
              <wp:extent cx="1620000" cy="180000"/>
              <wp:effectExtent l="0" t="0" r="0" b="0"/>
              <wp:wrapNone/>
              <wp:docPr id="2" name="AccuraSagsinfo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0" cy="18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F3DB9B" w14:textId="0F305DEE" w:rsidR="00513742" w:rsidRPr="004051B3" w:rsidRDefault="002207C1" w:rsidP="00513742">
                          <w:pPr>
                            <w:pStyle w:val="nybrevoplysninger"/>
                            <w:rPr>
                              <w:rFonts w:cs="Arial"/>
                              <w:color w:val="808080"/>
                            </w:rPr>
                          </w:pPr>
                          <w:r w:rsidRPr="004051B3">
                            <w:rPr>
                              <w:rFonts w:cs="Arial"/>
                              <w:color w:val="808080"/>
                            </w:rPr>
                            <w:t xml:space="preserve">Sagsnr.: </w:t>
                          </w:r>
                          <w:sdt>
                            <w:sdtPr>
                              <w:rPr>
                                <w:rFonts w:cs="Arial"/>
                                <w:color w:val="808080"/>
                                <w:lang w:val="en-US"/>
                              </w:rPr>
                              <w:alias w:val="Sags ID"/>
                              <w:tag w:val="CaseID"/>
                              <w:id w:val="-1540733503"/>
                              <w:lock w:val="contentLocked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$ListId:Dokumenter;' xmlns:ns4='http://schemas.microsoft.com/sharepoint/v3' " w:xpath="/ns0:properties[1]/documentManagement[1]/ns4:CaseID[1]" w:storeItemID="{2859F276-F87B-47E4-B5A2-823C763B403F}"/>
                              <w:text/>
                            </w:sdtPr>
                            <w:sdtContent>
                              <w:r w:rsidR="00E434CD">
                                <w:rPr>
                                  <w:rFonts w:cs="Arial"/>
                                  <w:color w:val="808080"/>
                                  <w:lang w:val="en-US"/>
                                </w:rPr>
                                <w:t>3013324</w:t>
                              </w:r>
                            </w:sdtContent>
                          </w:sdt>
                          <w:r w:rsidRPr="004051B3">
                            <w:rPr>
                              <w:rFonts w:cs="Arial"/>
                              <w:color w:val="808080"/>
                            </w:rPr>
                            <w:t>/</w:t>
                          </w:r>
                          <w:sdt>
                            <w:sdtPr>
                              <w:rPr>
                                <w:rFonts w:cs="Arial"/>
                                <w:color w:val="808080"/>
                                <w:lang w:val="en-US"/>
                              </w:rPr>
                              <w:alias w:val="Akt ID"/>
                              <w:tag w:val="CaseRecordNumber"/>
                              <w:id w:val="1434475454"/>
                              <w:lock w:val="contentLocked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$ListId:Dokumenter;' xmlns:ns4='http://schemas.microsoft.com/sharepoint/v3' " w:xpath="/ns0:properties[1]/documentManagement[1]/ns4:CaseRecordNumber[1]" w:storeItemID="{2859F276-F87B-47E4-B5A2-823C763B403F}"/>
                              <w:text/>
                            </w:sdtPr>
                            <w:sdtContent>
                              <w:del w:id="0" w:author="Susanne Bejerholm" w:date="2022-05-03T07:32:00Z">
                                <w:r w:rsidR="00FE4DF0" w:rsidDel="00D10037">
                                  <w:rPr>
                                    <w:rFonts w:cs="Arial"/>
                                    <w:color w:val="808080"/>
                                    <w:lang w:val="en-US"/>
                                  </w:rPr>
                                  <w:delText>5354</w:delText>
                                </w:r>
                              </w:del>
                              <w:ins w:id="1" w:author="Susanne Bejerholm" w:date="2022-05-03T07:32:00Z">
                                <w:r w:rsidR="00D10037">
                                  <w:rPr>
                                    <w:rFonts w:cs="Arial"/>
                                    <w:color w:val="808080"/>
                                    <w:lang w:val="en-US"/>
                                  </w:rPr>
                                  <w:t>5403</w:t>
                                </w:r>
                              </w:ins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F3DB93" id="_x0000_t202" coordsize="21600,21600" o:spt="202" path="m,l,21600r21600,l21600,xe">
              <v:stroke joinstyle="miter"/>
              <v:path gradientshapeok="t" o:connecttype="rect"/>
            </v:shapetype>
            <v:shape id="AccuraSagsinfo" o:spid="_x0000_s1026" type="#_x0000_t202" style="position:absolute;left:0;text-align:left;margin-left:70.85pt;margin-top:803.3pt;width:127.55pt;height:14.15pt;z-index:2516531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" filled="f" stroked="f" strokeweight=".5pt">
              <v:textbox inset="0,0,0,0">
                <w:txbxContent>
                  <w:p w14:paraId="0DF3DB9B" w14:textId="0F305DEE" w:rsidR="00513742" w:rsidRPr="004051B3" w:rsidRDefault="002207C1" w:rsidP="00513742">
                    <w:pPr>
                      <w:pStyle w:val="nybrevoplysninger"/>
                      <w:rPr>
                        <w:rFonts w:cs="Arial"/>
                        <w:color w:val="808080"/>
                      </w:rPr>
                    </w:pPr>
                    <w:r w:rsidRPr="004051B3">
                      <w:rPr>
                        <w:rFonts w:cs="Arial"/>
                        <w:color w:val="808080"/>
                      </w:rPr>
                      <w:t xml:space="preserve">Sagsnr.: </w:t>
                    </w:r>
                    <w:sdt>
                      <w:sdtPr>
                        <w:rPr>
                          <w:rFonts w:cs="Arial"/>
                          <w:color w:val="808080"/>
                          <w:lang w:val="en-US"/>
                        </w:rPr>
                        <w:alias w:val="Sags ID"/>
                        <w:tag w:val="CaseID"/>
                        <w:id w:val="-1540733503"/>
                        <w:lock w:val="contentLocked"/>
                        <w:dataBinding w:prefixMappings="xmlns:ns0='http://schemas.microsoft.com/office/2006/metadata/properties' xmlns:ns1='http://www.w3.org/2001/XMLSchema-instance' xmlns:ns2='http://schemas.microsoft.com/office/infopath/2007/PartnerControls' xmlns:ns3='$ListId:Dokumenter;' xmlns:ns4='http://schemas.microsoft.com/sharepoint/v3' " w:xpath="/ns0:properties[1]/documentManagement[1]/ns4:CaseID[1]" w:storeItemID="{2859F276-F87B-47E4-B5A2-823C763B403F}"/>
                        <w:text/>
                      </w:sdtPr>
                      <w:sdtContent>
                        <w:r w:rsidR="00E434CD">
                          <w:rPr>
                            <w:rFonts w:cs="Arial"/>
                            <w:color w:val="808080"/>
                            <w:lang w:val="en-US"/>
                          </w:rPr>
                          <w:t>3013324</w:t>
                        </w:r>
                      </w:sdtContent>
                    </w:sdt>
                    <w:r w:rsidRPr="004051B3">
                      <w:rPr>
                        <w:rFonts w:cs="Arial"/>
                        <w:color w:val="808080"/>
                      </w:rPr>
                      <w:t>/</w:t>
                    </w:r>
                    <w:sdt>
                      <w:sdtPr>
                        <w:rPr>
                          <w:rFonts w:cs="Arial"/>
                          <w:color w:val="808080"/>
                          <w:lang w:val="en-US"/>
                        </w:rPr>
                        <w:alias w:val="Akt ID"/>
                        <w:tag w:val="CaseRecordNumber"/>
                        <w:id w:val="1434475454"/>
                        <w:lock w:val="contentLocked"/>
                        <w:dataBinding w:prefixMappings="xmlns:ns0='http://schemas.microsoft.com/office/2006/metadata/properties' xmlns:ns1='http://www.w3.org/2001/XMLSchema-instance' xmlns:ns2='http://schemas.microsoft.com/office/infopath/2007/PartnerControls' xmlns:ns3='$ListId:Dokumenter;' xmlns:ns4='http://schemas.microsoft.com/sharepoint/v3' " w:xpath="/ns0:properties[1]/documentManagement[1]/ns4:CaseRecordNumber[1]" w:storeItemID="{2859F276-F87B-47E4-B5A2-823C763B403F}"/>
                        <w:text/>
                      </w:sdtPr>
                      <w:sdtContent>
                        <w:del w:id="2" w:author="Susanne Bejerholm" w:date="2022-05-03T07:32:00Z">
                          <w:r w:rsidR="00FE4DF0" w:rsidDel="00D10037">
                            <w:rPr>
                              <w:rFonts w:cs="Arial"/>
                              <w:color w:val="808080"/>
                              <w:lang w:val="en-US"/>
                            </w:rPr>
                            <w:delText>5354</w:delText>
                          </w:r>
                        </w:del>
                        <w:ins w:id="3" w:author="Susanne Bejerholm" w:date="2022-05-03T07:32:00Z">
                          <w:r w:rsidR="00D10037">
                            <w:rPr>
                              <w:rFonts w:cs="Arial"/>
                              <w:color w:val="808080"/>
                              <w:lang w:val="en-US"/>
                            </w:rPr>
                            <w:t>5403</w:t>
                          </w:r>
                        </w:ins>
                      </w:sdtContent>
                    </w:sdt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0D6B"/>
    <w:multiLevelType w:val="multilevel"/>
    <w:tmpl w:val="9A229152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520"/>
        </w:tabs>
        <w:ind w:left="2160" w:hanging="720"/>
      </w:pPr>
      <w:rPr>
        <w:rFonts w:hint="default"/>
      </w:rPr>
    </w:lvl>
    <w:lvl w:ilvl="5">
      <w:start w:val="1"/>
      <w:numFmt w:val="decimal"/>
      <w:pStyle w:val="Heading6"/>
      <w:isLgl/>
      <w:lvlText w:val="%6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Heading7"/>
      <w:isLgl/>
      <w:lvlText w:val="%6.%7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isLgl/>
      <w:lvlText w:val="%6.%7.%8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decimal"/>
      <w:pStyle w:val="Heading9"/>
      <w:isLgl/>
      <w:lvlText w:val="%6.%7.%8.%9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</w:abstractNum>
  <w:abstractNum w:abstractNumId="1" w15:restartNumberingAfterBreak="0">
    <w:nsid w:val="1D091564"/>
    <w:multiLevelType w:val="hybridMultilevel"/>
    <w:tmpl w:val="BD783524"/>
    <w:lvl w:ilvl="0" w:tplc="2EB2CCB4">
      <w:start w:val="1"/>
      <w:numFmt w:val="decimal"/>
      <w:pStyle w:val="Punktopstilling1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1" w:tplc="8FFE75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A8F2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A29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6E8E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CC57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38A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40B2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C87C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69779B"/>
    <w:multiLevelType w:val="hybridMultilevel"/>
    <w:tmpl w:val="6D82A048"/>
    <w:lvl w:ilvl="0" w:tplc="062E91A6">
      <w:start w:val="1"/>
      <w:numFmt w:val="upperLetter"/>
      <w:pStyle w:val="PunktopstillingA"/>
      <w:lvlText w:val="(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1" w:tplc="32A44C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36D6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2E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4CC0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4073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B02B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C03D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9C1B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442AB4"/>
    <w:multiLevelType w:val="hybridMultilevel"/>
    <w:tmpl w:val="B9326154"/>
    <w:lvl w:ilvl="0" w:tplc="C37A9982">
      <w:start w:val="1"/>
      <w:numFmt w:val="lowerLetter"/>
      <w:pStyle w:val="Punktopstilling1niveau-Accura"/>
      <w:lvlText w:val="(%1)"/>
      <w:lvlJc w:val="left"/>
      <w:pPr>
        <w:tabs>
          <w:tab w:val="num" w:pos="1134"/>
        </w:tabs>
        <w:ind w:left="1134" w:hanging="414"/>
      </w:pPr>
      <w:rPr>
        <w:rFonts w:ascii="Arial" w:hAnsi="Arial" w:hint="default"/>
        <w:b w:val="0"/>
        <w:i w:val="0"/>
        <w:sz w:val="20"/>
      </w:rPr>
    </w:lvl>
    <w:lvl w:ilvl="1" w:tplc="9BA6B39A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8B442DFE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56E1B08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596C0288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70B6819C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D8C6B0DA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13D638D8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1982E912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51283470"/>
    <w:multiLevelType w:val="hybridMultilevel"/>
    <w:tmpl w:val="E564CAB0"/>
    <w:lvl w:ilvl="0" w:tplc="FA1EF0D8">
      <w:start w:val="1"/>
      <w:numFmt w:val="bullet"/>
      <w:pStyle w:val="Punktopstillingstreg"/>
      <w:lvlText w:val="­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22CEE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C22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EA7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E206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14C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21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F690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C25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322D6"/>
    <w:multiLevelType w:val="hybridMultilevel"/>
    <w:tmpl w:val="47F285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A4BD2"/>
    <w:multiLevelType w:val="hybridMultilevel"/>
    <w:tmpl w:val="FE2A3BDE"/>
    <w:lvl w:ilvl="0" w:tplc="8BB29A04">
      <w:start w:val="1"/>
      <w:numFmt w:val="bullet"/>
      <w:pStyle w:val="Punktopstilling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1D9643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120D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78D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25D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4213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6CE4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AAA5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6C91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8009F"/>
    <w:multiLevelType w:val="hybridMultilevel"/>
    <w:tmpl w:val="D7206F9A"/>
    <w:lvl w:ilvl="0" w:tplc="FF5025C4">
      <w:start w:val="1"/>
      <w:numFmt w:val="lowerRoman"/>
      <w:pStyle w:val="Punktopstilling2niveau-Accura"/>
      <w:lvlText w:val="(%1)"/>
      <w:lvlJc w:val="left"/>
      <w:pPr>
        <w:tabs>
          <w:tab w:val="num" w:pos="1548"/>
        </w:tabs>
        <w:ind w:left="1548" w:hanging="414"/>
      </w:pPr>
      <w:rPr>
        <w:rFonts w:ascii="Arial" w:hAnsi="Arial" w:hint="default"/>
        <w:b w:val="0"/>
        <w:i w:val="0"/>
        <w:sz w:val="20"/>
      </w:rPr>
    </w:lvl>
    <w:lvl w:ilvl="1" w:tplc="5C1ABF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26F7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602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2E03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6E34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782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40A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0F5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C61501"/>
    <w:multiLevelType w:val="hybridMultilevel"/>
    <w:tmpl w:val="017418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C6597"/>
    <w:multiLevelType w:val="hybridMultilevel"/>
    <w:tmpl w:val="3AD0BFCE"/>
    <w:lvl w:ilvl="0" w:tplc="80EA1936">
      <w:start w:val="1"/>
      <w:numFmt w:val="bullet"/>
      <w:pStyle w:val="Punkttegn-Accura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6D0859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C91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418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8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E4C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40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2F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2A17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928CC"/>
    <w:multiLevelType w:val="hybridMultilevel"/>
    <w:tmpl w:val="CB5410F8"/>
    <w:lvl w:ilvl="0" w:tplc="8F32E16A">
      <w:start w:val="1"/>
      <w:numFmt w:val="decimal"/>
      <w:pStyle w:val="Punktopstilling10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1" w:tplc="1F5C72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C88D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8E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CBD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28F8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749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4E36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880F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0A1D25"/>
    <w:multiLevelType w:val="hybridMultilevel"/>
    <w:tmpl w:val="8544F2BE"/>
    <w:lvl w:ilvl="0" w:tplc="3BF6DF3C">
      <w:start w:val="1"/>
      <w:numFmt w:val="lowerLetter"/>
      <w:pStyle w:val="Punktopstillinga0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1" w:tplc="B31A80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9E93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166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AA79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3616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98B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8A6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622E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8171634">
    <w:abstractNumId w:val="2"/>
  </w:num>
  <w:num w:numId="2" w16cid:durableId="119962129">
    <w:abstractNumId w:val="1"/>
  </w:num>
  <w:num w:numId="3" w16cid:durableId="1758021554">
    <w:abstractNumId w:val="10"/>
  </w:num>
  <w:num w:numId="4" w16cid:durableId="305741729">
    <w:abstractNumId w:val="11"/>
  </w:num>
  <w:num w:numId="5" w16cid:durableId="1044139704">
    <w:abstractNumId w:val="6"/>
  </w:num>
  <w:num w:numId="6" w16cid:durableId="1296565821">
    <w:abstractNumId w:val="4"/>
  </w:num>
  <w:num w:numId="7" w16cid:durableId="1704937871">
    <w:abstractNumId w:val="0"/>
  </w:num>
  <w:num w:numId="8" w16cid:durableId="1488860382">
    <w:abstractNumId w:val="3"/>
  </w:num>
  <w:num w:numId="9" w16cid:durableId="215246232">
    <w:abstractNumId w:val="7"/>
  </w:num>
  <w:num w:numId="10" w16cid:durableId="619148252">
    <w:abstractNumId w:val="9"/>
  </w:num>
  <w:num w:numId="11" w16cid:durableId="55667457">
    <w:abstractNumId w:val="5"/>
  </w:num>
  <w:num w:numId="12" w16cid:durableId="743338220">
    <w:abstractNumId w:val="8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usanne Bejerholm">
    <w15:presenceInfo w15:providerId="AD" w15:userId="S::Susanne.Bejerholm@accura.dk::6ddfd9a7-3333-404b-ade5-bab9d55faa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304"/>
  <w:autoHyphenation/>
  <w:hyphenationZone w:val="420"/>
  <w:drawingGridHorizontalSpacing w:val="10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38"/>
    <w:rsid w:val="00010E0A"/>
    <w:rsid w:val="000123CA"/>
    <w:rsid w:val="0002225B"/>
    <w:rsid w:val="00022758"/>
    <w:rsid w:val="0002372E"/>
    <w:rsid w:val="00023CEF"/>
    <w:rsid w:val="00030919"/>
    <w:rsid w:val="00036F38"/>
    <w:rsid w:val="000433CE"/>
    <w:rsid w:val="000518D2"/>
    <w:rsid w:val="00070E19"/>
    <w:rsid w:val="00086852"/>
    <w:rsid w:val="000B3618"/>
    <w:rsid w:val="000C6398"/>
    <w:rsid w:val="000D3CBD"/>
    <w:rsid w:val="000E1193"/>
    <w:rsid w:val="001008F2"/>
    <w:rsid w:val="0010210D"/>
    <w:rsid w:val="00120093"/>
    <w:rsid w:val="0012133E"/>
    <w:rsid w:val="00133DAF"/>
    <w:rsid w:val="00144ACA"/>
    <w:rsid w:val="00150DD7"/>
    <w:rsid w:val="001540BE"/>
    <w:rsid w:val="00154E36"/>
    <w:rsid w:val="001604AE"/>
    <w:rsid w:val="001632EB"/>
    <w:rsid w:val="00164576"/>
    <w:rsid w:val="00171939"/>
    <w:rsid w:val="00173FA4"/>
    <w:rsid w:val="00175EEA"/>
    <w:rsid w:val="00177FC6"/>
    <w:rsid w:val="00186622"/>
    <w:rsid w:val="001916CC"/>
    <w:rsid w:val="00191EE0"/>
    <w:rsid w:val="001A0AC9"/>
    <w:rsid w:val="001A799D"/>
    <w:rsid w:val="001B2686"/>
    <w:rsid w:val="001B58B1"/>
    <w:rsid w:val="001C317B"/>
    <w:rsid w:val="001E6BAD"/>
    <w:rsid w:val="001F05E6"/>
    <w:rsid w:val="001F5C69"/>
    <w:rsid w:val="0020494A"/>
    <w:rsid w:val="00204F85"/>
    <w:rsid w:val="00207B11"/>
    <w:rsid w:val="00211464"/>
    <w:rsid w:val="002115D5"/>
    <w:rsid w:val="002207C1"/>
    <w:rsid w:val="0023086D"/>
    <w:rsid w:val="00253DB3"/>
    <w:rsid w:val="0025548D"/>
    <w:rsid w:val="00257C11"/>
    <w:rsid w:val="00260109"/>
    <w:rsid w:val="002621FC"/>
    <w:rsid w:val="00265596"/>
    <w:rsid w:val="00265AC2"/>
    <w:rsid w:val="00266BB3"/>
    <w:rsid w:val="00267B86"/>
    <w:rsid w:val="0027148C"/>
    <w:rsid w:val="00275522"/>
    <w:rsid w:val="00292F48"/>
    <w:rsid w:val="002B445B"/>
    <w:rsid w:val="002D1EF5"/>
    <w:rsid w:val="002D5350"/>
    <w:rsid w:val="002E2948"/>
    <w:rsid w:val="002E6AB1"/>
    <w:rsid w:val="002E7AB6"/>
    <w:rsid w:val="002F28C5"/>
    <w:rsid w:val="003001BB"/>
    <w:rsid w:val="003025BB"/>
    <w:rsid w:val="00305EAF"/>
    <w:rsid w:val="003064DB"/>
    <w:rsid w:val="00307202"/>
    <w:rsid w:val="00324FBB"/>
    <w:rsid w:val="00327288"/>
    <w:rsid w:val="003328E7"/>
    <w:rsid w:val="003348E4"/>
    <w:rsid w:val="00350377"/>
    <w:rsid w:val="0035125E"/>
    <w:rsid w:val="00363209"/>
    <w:rsid w:val="003644D2"/>
    <w:rsid w:val="00394084"/>
    <w:rsid w:val="003A4D87"/>
    <w:rsid w:val="003A5F4F"/>
    <w:rsid w:val="003B0B32"/>
    <w:rsid w:val="003D7BDB"/>
    <w:rsid w:val="003E0167"/>
    <w:rsid w:val="003E6C08"/>
    <w:rsid w:val="003E6D36"/>
    <w:rsid w:val="003F29BA"/>
    <w:rsid w:val="004044A5"/>
    <w:rsid w:val="004051B3"/>
    <w:rsid w:val="00405FFA"/>
    <w:rsid w:val="00413766"/>
    <w:rsid w:val="00414856"/>
    <w:rsid w:val="00417AD5"/>
    <w:rsid w:val="00436DF1"/>
    <w:rsid w:val="0044657B"/>
    <w:rsid w:val="00464EE9"/>
    <w:rsid w:val="00482806"/>
    <w:rsid w:val="004839C4"/>
    <w:rsid w:val="004929A7"/>
    <w:rsid w:val="00493538"/>
    <w:rsid w:val="004A3631"/>
    <w:rsid w:val="004A4F6F"/>
    <w:rsid w:val="004B2265"/>
    <w:rsid w:val="004C05B2"/>
    <w:rsid w:val="004D4C95"/>
    <w:rsid w:val="004D4F7D"/>
    <w:rsid w:val="004D7A91"/>
    <w:rsid w:val="004E4570"/>
    <w:rsid w:val="004F1076"/>
    <w:rsid w:val="004F59BE"/>
    <w:rsid w:val="004F6E16"/>
    <w:rsid w:val="004F6FBB"/>
    <w:rsid w:val="00504309"/>
    <w:rsid w:val="00511A22"/>
    <w:rsid w:val="00513742"/>
    <w:rsid w:val="005172A1"/>
    <w:rsid w:val="00521951"/>
    <w:rsid w:val="00527EF9"/>
    <w:rsid w:val="00531113"/>
    <w:rsid w:val="00551095"/>
    <w:rsid w:val="00566F38"/>
    <w:rsid w:val="005770ED"/>
    <w:rsid w:val="00590378"/>
    <w:rsid w:val="005A5BE1"/>
    <w:rsid w:val="005A776F"/>
    <w:rsid w:val="005B4900"/>
    <w:rsid w:val="005C07E1"/>
    <w:rsid w:val="005C2EC8"/>
    <w:rsid w:val="005C6294"/>
    <w:rsid w:val="005F1099"/>
    <w:rsid w:val="005F3A7F"/>
    <w:rsid w:val="00600CE0"/>
    <w:rsid w:val="00605E16"/>
    <w:rsid w:val="00607394"/>
    <w:rsid w:val="0061318C"/>
    <w:rsid w:val="00615B67"/>
    <w:rsid w:val="006200C1"/>
    <w:rsid w:val="0063024F"/>
    <w:rsid w:val="00630ACA"/>
    <w:rsid w:val="00632D70"/>
    <w:rsid w:val="00633D10"/>
    <w:rsid w:val="00663249"/>
    <w:rsid w:val="006673B6"/>
    <w:rsid w:val="00667CCE"/>
    <w:rsid w:val="00670FE2"/>
    <w:rsid w:val="00683450"/>
    <w:rsid w:val="006852D4"/>
    <w:rsid w:val="006B284E"/>
    <w:rsid w:val="006D38CF"/>
    <w:rsid w:val="006F57D0"/>
    <w:rsid w:val="006F703C"/>
    <w:rsid w:val="00705FC3"/>
    <w:rsid w:val="00713F63"/>
    <w:rsid w:val="00726152"/>
    <w:rsid w:val="00731637"/>
    <w:rsid w:val="007477C3"/>
    <w:rsid w:val="00756CC6"/>
    <w:rsid w:val="00762445"/>
    <w:rsid w:val="00765A32"/>
    <w:rsid w:val="00775E8C"/>
    <w:rsid w:val="00777DCC"/>
    <w:rsid w:val="00783D52"/>
    <w:rsid w:val="00784657"/>
    <w:rsid w:val="007878D4"/>
    <w:rsid w:val="00794138"/>
    <w:rsid w:val="007A5416"/>
    <w:rsid w:val="007A5EF9"/>
    <w:rsid w:val="007B3C49"/>
    <w:rsid w:val="007C4833"/>
    <w:rsid w:val="007C66D6"/>
    <w:rsid w:val="007D07AB"/>
    <w:rsid w:val="007D35D6"/>
    <w:rsid w:val="007D36A1"/>
    <w:rsid w:val="007F0089"/>
    <w:rsid w:val="007F0367"/>
    <w:rsid w:val="00816CB7"/>
    <w:rsid w:val="008348D5"/>
    <w:rsid w:val="0083659C"/>
    <w:rsid w:val="008559BA"/>
    <w:rsid w:val="008609CE"/>
    <w:rsid w:val="00860A93"/>
    <w:rsid w:val="008702C8"/>
    <w:rsid w:val="00871EBD"/>
    <w:rsid w:val="00873926"/>
    <w:rsid w:val="00873D39"/>
    <w:rsid w:val="00892D1D"/>
    <w:rsid w:val="008937A1"/>
    <w:rsid w:val="00896408"/>
    <w:rsid w:val="00897DFF"/>
    <w:rsid w:val="008A054E"/>
    <w:rsid w:val="008A51B2"/>
    <w:rsid w:val="008B052A"/>
    <w:rsid w:val="008B09A3"/>
    <w:rsid w:val="008B1676"/>
    <w:rsid w:val="008D2E13"/>
    <w:rsid w:val="008E1DE1"/>
    <w:rsid w:val="008F45BB"/>
    <w:rsid w:val="008F5EC0"/>
    <w:rsid w:val="0090172C"/>
    <w:rsid w:val="0091506F"/>
    <w:rsid w:val="00920443"/>
    <w:rsid w:val="0092524E"/>
    <w:rsid w:val="00925A7C"/>
    <w:rsid w:val="009273A2"/>
    <w:rsid w:val="00933B40"/>
    <w:rsid w:val="009457B0"/>
    <w:rsid w:val="00966552"/>
    <w:rsid w:val="00973D0C"/>
    <w:rsid w:val="00974212"/>
    <w:rsid w:val="00977481"/>
    <w:rsid w:val="009800E2"/>
    <w:rsid w:val="00986726"/>
    <w:rsid w:val="00991E33"/>
    <w:rsid w:val="00997340"/>
    <w:rsid w:val="009B5964"/>
    <w:rsid w:val="009D4066"/>
    <w:rsid w:val="009E1A33"/>
    <w:rsid w:val="009E2593"/>
    <w:rsid w:val="00A02AE8"/>
    <w:rsid w:val="00A063BD"/>
    <w:rsid w:val="00A06E83"/>
    <w:rsid w:val="00A078EC"/>
    <w:rsid w:val="00A1529E"/>
    <w:rsid w:val="00A21269"/>
    <w:rsid w:val="00A27633"/>
    <w:rsid w:val="00A27663"/>
    <w:rsid w:val="00A346D4"/>
    <w:rsid w:val="00A434B4"/>
    <w:rsid w:val="00A5070C"/>
    <w:rsid w:val="00A56AD3"/>
    <w:rsid w:val="00A56D80"/>
    <w:rsid w:val="00A57386"/>
    <w:rsid w:val="00A57F13"/>
    <w:rsid w:val="00A61352"/>
    <w:rsid w:val="00A64406"/>
    <w:rsid w:val="00A645BD"/>
    <w:rsid w:val="00A64E81"/>
    <w:rsid w:val="00A670FA"/>
    <w:rsid w:val="00A8488E"/>
    <w:rsid w:val="00A90598"/>
    <w:rsid w:val="00A906CF"/>
    <w:rsid w:val="00A907E7"/>
    <w:rsid w:val="00A95CE6"/>
    <w:rsid w:val="00AA1D4F"/>
    <w:rsid w:val="00AC2B13"/>
    <w:rsid w:val="00AC688E"/>
    <w:rsid w:val="00AD0229"/>
    <w:rsid w:val="00AD3F3A"/>
    <w:rsid w:val="00AD5ACB"/>
    <w:rsid w:val="00AD642F"/>
    <w:rsid w:val="00AE4073"/>
    <w:rsid w:val="00AE4EF8"/>
    <w:rsid w:val="00B06D45"/>
    <w:rsid w:val="00B13075"/>
    <w:rsid w:val="00B26519"/>
    <w:rsid w:val="00B34909"/>
    <w:rsid w:val="00B55ECE"/>
    <w:rsid w:val="00B611C1"/>
    <w:rsid w:val="00B62B0A"/>
    <w:rsid w:val="00B67448"/>
    <w:rsid w:val="00B7240E"/>
    <w:rsid w:val="00B8192E"/>
    <w:rsid w:val="00B85833"/>
    <w:rsid w:val="00B85BC1"/>
    <w:rsid w:val="00B86D7A"/>
    <w:rsid w:val="00B921A0"/>
    <w:rsid w:val="00B92C43"/>
    <w:rsid w:val="00BA2F0F"/>
    <w:rsid w:val="00BB12A1"/>
    <w:rsid w:val="00BD1AE2"/>
    <w:rsid w:val="00BD3997"/>
    <w:rsid w:val="00BE5701"/>
    <w:rsid w:val="00BE6986"/>
    <w:rsid w:val="00C0184F"/>
    <w:rsid w:val="00C12286"/>
    <w:rsid w:val="00C13007"/>
    <w:rsid w:val="00C13CA2"/>
    <w:rsid w:val="00C17F20"/>
    <w:rsid w:val="00C24D22"/>
    <w:rsid w:val="00C2532E"/>
    <w:rsid w:val="00C27A89"/>
    <w:rsid w:val="00C32FD8"/>
    <w:rsid w:val="00C3359E"/>
    <w:rsid w:val="00C41C80"/>
    <w:rsid w:val="00C45474"/>
    <w:rsid w:val="00C52E2F"/>
    <w:rsid w:val="00C532B9"/>
    <w:rsid w:val="00C53A19"/>
    <w:rsid w:val="00C551F1"/>
    <w:rsid w:val="00C66661"/>
    <w:rsid w:val="00C7378B"/>
    <w:rsid w:val="00C96974"/>
    <w:rsid w:val="00CA4FCE"/>
    <w:rsid w:val="00CB0B7C"/>
    <w:rsid w:val="00CB4977"/>
    <w:rsid w:val="00CC3AED"/>
    <w:rsid w:val="00CC53EF"/>
    <w:rsid w:val="00CC5438"/>
    <w:rsid w:val="00CD7A1B"/>
    <w:rsid w:val="00CE03F7"/>
    <w:rsid w:val="00CF475C"/>
    <w:rsid w:val="00CF7617"/>
    <w:rsid w:val="00D0018D"/>
    <w:rsid w:val="00D004A1"/>
    <w:rsid w:val="00D01BF2"/>
    <w:rsid w:val="00D024DF"/>
    <w:rsid w:val="00D10037"/>
    <w:rsid w:val="00D20A9F"/>
    <w:rsid w:val="00D2165E"/>
    <w:rsid w:val="00D27357"/>
    <w:rsid w:val="00D46E8C"/>
    <w:rsid w:val="00D47EFF"/>
    <w:rsid w:val="00D5277F"/>
    <w:rsid w:val="00D55495"/>
    <w:rsid w:val="00D57370"/>
    <w:rsid w:val="00D57506"/>
    <w:rsid w:val="00D62A15"/>
    <w:rsid w:val="00D73859"/>
    <w:rsid w:val="00D8452B"/>
    <w:rsid w:val="00D85189"/>
    <w:rsid w:val="00D92E32"/>
    <w:rsid w:val="00D947BB"/>
    <w:rsid w:val="00DA7C33"/>
    <w:rsid w:val="00DB3372"/>
    <w:rsid w:val="00DB7B79"/>
    <w:rsid w:val="00DC6A45"/>
    <w:rsid w:val="00DD397B"/>
    <w:rsid w:val="00DD4BC1"/>
    <w:rsid w:val="00DD66CA"/>
    <w:rsid w:val="00DE104A"/>
    <w:rsid w:val="00DF568F"/>
    <w:rsid w:val="00E064CE"/>
    <w:rsid w:val="00E110EA"/>
    <w:rsid w:val="00E12470"/>
    <w:rsid w:val="00E27195"/>
    <w:rsid w:val="00E30DD5"/>
    <w:rsid w:val="00E32FE3"/>
    <w:rsid w:val="00E426EC"/>
    <w:rsid w:val="00E434CD"/>
    <w:rsid w:val="00E441FA"/>
    <w:rsid w:val="00E4431F"/>
    <w:rsid w:val="00E47A68"/>
    <w:rsid w:val="00E50F09"/>
    <w:rsid w:val="00E54057"/>
    <w:rsid w:val="00E541DD"/>
    <w:rsid w:val="00E5470D"/>
    <w:rsid w:val="00E558F5"/>
    <w:rsid w:val="00E654C3"/>
    <w:rsid w:val="00E73DBD"/>
    <w:rsid w:val="00E7491C"/>
    <w:rsid w:val="00E811F1"/>
    <w:rsid w:val="00E834A2"/>
    <w:rsid w:val="00E84B64"/>
    <w:rsid w:val="00E93112"/>
    <w:rsid w:val="00E94309"/>
    <w:rsid w:val="00EA28C5"/>
    <w:rsid w:val="00EB2669"/>
    <w:rsid w:val="00EB36D6"/>
    <w:rsid w:val="00EB41CE"/>
    <w:rsid w:val="00EB6E1B"/>
    <w:rsid w:val="00EB7FF5"/>
    <w:rsid w:val="00EC0583"/>
    <w:rsid w:val="00EC2688"/>
    <w:rsid w:val="00EC646D"/>
    <w:rsid w:val="00EC6BC6"/>
    <w:rsid w:val="00ED31F0"/>
    <w:rsid w:val="00EE4A65"/>
    <w:rsid w:val="00EE559A"/>
    <w:rsid w:val="00EF0269"/>
    <w:rsid w:val="00F1447B"/>
    <w:rsid w:val="00F150A5"/>
    <w:rsid w:val="00F22C59"/>
    <w:rsid w:val="00F25865"/>
    <w:rsid w:val="00F3603A"/>
    <w:rsid w:val="00F36131"/>
    <w:rsid w:val="00F41BC5"/>
    <w:rsid w:val="00F42C8B"/>
    <w:rsid w:val="00F46413"/>
    <w:rsid w:val="00F46528"/>
    <w:rsid w:val="00F475B1"/>
    <w:rsid w:val="00F50662"/>
    <w:rsid w:val="00F63600"/>
    <w:rsid w:val="00F64BBC"/>
    <w:rsid w:val="00F65903"/>
    <w:rsid w:val="00F70BED"/>
    <w:rsid w:val="00F711F2"/>
    <w:rsid w:val="00F73785"/>
    <w:rsid w:val="00F83266"/>
    <w:rsid w:val="00F85BCF"/>
    <w:rsid w:val="00F90A6C"/>
    <w:rsid w:val="00FA2D49"/>
    <w:rsid w:val="00FA6D40"/>
    <w:rsid w:val="00FB20DF"/>
    <w:rsid w:val="00FB7911"/>
    <w:rsid w:val="00FC2A5F"/>
    <w:rsid w:val="00FC5798"/>
    <w:rsid w:val="00FD064E"/>
    <w:rsid w:val="00FD15B0"/>
    <w:rsid w:val="00FE00D1"/>
    <w:rsid w:val="00FE4DF0"/>
    <w:rsid w:val="00FE7344"/>
    <w:rsid w:val="00FF0A6A"/>
    <w:rsid w:val="00FF17A4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F3DB3F"/>
  <w15:docId w15:val="{788B744F-D0ED-4A32-84E0-D0D1C3BE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CC6"/>
    <w:pPr>
      <w:autoSpaceDE w:val="0"/>
      <w:autoSpaceDN w:val="0"/>
      <w:spacing w:after="240" w:line="290" w:lineRule="atLeast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semiHidden/>
    <w:rsid w:val="00731637"/>
    <w:pPr>
      <w:keepNext/>
      <w:spacing w:before="240" w:after="60"/>
      <w:jc w:val="center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semiHidden/>
    <w:rsid w:val="00731637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semiHidden/>
    <w:rsid w:val="00731637"/>
    <w:pPr>
      <w:keepNext/>
      <w:spacing w:after="60"/>
      <w:outlineLvl w:val="2"/>
    </w:pPr>
  </w:style>
  <w:style w:type="paragraph" w:styleId="Heading4">
    <w:name w:val="heading 4"/>
    <w:basedOn w:val="Normal"/>
    <w:next w:val="Normal"/>
    <w:semiHidden/>
    <w:rsid w:val="00731637"/>
    <w:pPr>
      <w:keepNext/>
      <w:spacing w:after="60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rsid w:val="00731637"/>
    <w:pPr>
      <w:spacing w:after="60"/>
      <w:outlineLvl w:val="4"/>
    </w:pPr>
    <w:rPr>
      <w:sz w:val="22"/>
      <w:szCs w:val="22"/>
    </w:rPr>
  </w:style>
  <w:style w:type="paragraph" w:styleId="Heading6">
    <w:name w:val="heading 6"/>
    <w:aliases w:val="- Accura 1"/>
    <w:basedOn w:val="Normal"/>
    <w:next w:val="Heading7"/>
    <w:qFormat/>
    <w:rsid w:val="00A5070C"/>
    <w:pPr>
      <w:keepNext/>
      <w:numPr>
        <w:ilvl w:val="5"/>
        <w:numId w:val="7"/>
      </w:numPr>
      <w:autoSpaceDE/>
      <w:autoSpaceDN/>
      <w:spacing w:before="480"/>
      <w:outlineLvl w:val="5"/>
    </w:pPr>
    <w:rPr>
      <w:rFonts w:eastAsia="Arial Unicode MS"/>
      <w:b/>
      <w:szCs w:val="20"/>
    </w:rPr>
  </w:style>
  <w:style w:type="paragraph" w:styleId="Heading7">
    <w:name w:val="heading 7"/>
    <w:aliases w:val="- Accura 1.1"/>
    <w:basedOn w:val="Normal"/>
    <w:qFormat/>
    <w:rsid w:val="008348D5"/>
    <w:pPr>
      <w:numPr>
        <w:ilvl w:val="6"/>
        <w:numId w:val="7"/>
      </w:numPr>
      <w:autoSpaceDE/>
      <w:autoSpaceDN/>
      <w:outlineLvl w:val="6"/>
    </w:pPr>
    <w:rPr>
      <w:szCs w:val="20"/>
    </w:rPr>
  </w:style>
  <w:style w:type="paragraph" w:styleId="Heading8">
    <w:name w:val="heading 8"/>
    <w:aliases w:val="- Accura 1.1.1"/>
    <w:basedOn w:val="Normal"/>
    <w:qFormat/>
    <w:rsid w:val="006852D4"/>
    <w:pPr>
      <w:numPr>
        <w:ilvl w:val="7"/>
        <w:numId w:val="7"/>
      </w:numPr>
      <w:autoSpaceDE/>
      <w:autoSpaceDN/>
      <w:outlineLvl w:val="7"/>
    </w:pPr>
    <w:rPr>
      <w:szCs w:val="20"/>
    </w:rPr>
  </w:style>
  <w:style w:type="paragraph" w:styleId="Heading9">
    <w:name w:val="heading 9"/>
    <w:aliases w:val="Legal Level 1.1.1.1."/>
    <w:basedOn w:val="Normal"/>
    <w:semiHidden/>
    <w:qFormat/>
    <w:rsid w:val="00731637"/>
    <w:pPr>
      <w:numPr>
        <w:ilvl w:val="8"/>
        <w:numId w:val="7"/>
      </w:numPr>
      <w:autoSpaceDE/>
      <w:autoSpaceDN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tager">
    <w:name w:val="Modtager"/>
    <w:basedOn w:val="Normal"/>
    <w:semiHidden/>
    <w:rsid w:val="005C07E1"/>
    <w:pPr>
      <w:framePr w:w="4536" w:hSpace="181" w:vSpace="181" w:wrap="around" w:vAnchor="page" w:hAnchor="margin" w:y="2354"/>
      <w:jc w:val="left"/>
    </w:pPr>
  </w:style>
  <w:style w:type="paragraph" w:customStyle="1" w:styleId="Medvenlighilsen">
    <w:name w:val="Med venlig hilsen"/>
    <w:basedOn w:val="Normal"/>
    <w:semiHidden/>
    <w:rsid w:val="005C07E1"/>
  </w:style>
  <w:style w:type="paragraph" w:customStyle="1" w:styleId="Brevoplysninger">
    <w:name w:val="Brevoplysninger"/>
    <w:basedOn w:val="Normal"/>
    <w:semiHidden/>
    <w:rsid w:val="00775E8C"/>
    <w:pPr>
      <w:framePr w:w="1701" w:hSpace="181" w:vSpace="181" w:wrap="around" w:vAnchor="page" w:hAnchor="page" w:x="7826" w:y="1248"/>
      <w:autoSpaceDE/>
      <w:autoSpaceDN/>
      <w:spacing w:line="0" w:lineRule="atLeast"/>
    </w:pPr>
    <w:rPr>
      <w:sz w:val="16"/>
      <w:lang w:eastAsia="da-DK"/>
    </w:rPr>
  </w:style>
  <w:style w:type="paragraph" w:customStyle="1" w:styleId="Vedrrende">
    <w:name w:val="Vedrørende"/>
    <w:basedOn w:val="Normal"/>
    <w:semiHidden/>
    <w:rsid w:val="005C07E1"/>
    <w:pPr>
      <w:framePr w:w="8789" w:hSpace="181" w:vSpace="181" w:wrap="around" w:vAnchor="page" w:hAnchor="margin" w:y="5955"/>
      <w:spacing w:after="113"/>
    </w:pPr>
    <w:rPr>
      <w:b/>
      <w:bCs/>
    </w:rPr>
  </w:style>
  <w:style w:type="paragraph" w:styleId="Footer">
    <w:name w:val="footer"/>
    <w:basedOn w:val="Normal"/>
    <w:link w:val="FooterChar"/>
    <w:uiPriority w:val="99"/>
    <w:rsid w:val="0092524E"/>
    <w:pPr>
      <w:tabs>
        <w:tab w:val="center" w:pos="4819"/>
        <w:tab w:val="right" w:pos="9638"/>
      </w:tabs>
    </w:pPr>
    <w:rPr>
      <w:sz w:val="16"/>
    </w:rPr>
  </w:style>
  <w:style w:type="character" w:styleId="PageNumber">
    <w:name w:val="page number"/>
    <w:basedOn w:val="DefaultParagraphFont"/>
    <w:semiHidden/>
    <w:rsid w:val="005C07E1"/>
  </w:style>
  <w:style w:type="paragraph" w:customStyle="1" w:styleId="Bundlogo">
    <w:name w:val="Bundlogo"/>
    <w:basedOn w:val="Normal"/>
    <w:semiHidden/>
    <w:rsid w:val="00775E8C"/>
    <w:pPr>
      <w:framePr w:w="10433" w:h="1191" w:hRule="exact" w:hSpace="142" w:vSpace="142" w:wrap="around" w:vAnchor="page" w:hAnchor="page" w:x="738" w:y="14743"/>
      <w:tabs>
        <w:tab w:val="left" w:pos="7031"/>
        <w:tab w:val="left" w:pos="8959"/>
        <w:tab w:val="left" w:pos="9469"/>
      </w:tabs>
      <w:autoSpaceDE/>
      <w:autoSpaceDN/>
    </w:pPr>
    <w:rPr>
      <w:rFonts w:cs="Arial"/>
      <w:sz w:val="15"/>
      <w:szCs w:val="15"/>
      <w:lang w:eastAsia="da-DK"/>
    </w:rPr>
  </w:style>
  <w:style w:type="paragraph" w:customStyle="1" w:styleId="Tekstlogo">
    <w:name w:val="Tekstlogo"/>
    <w:basedOn w:val="Normal"/>
    <w:semiHidden/>
    <w:rsid w:val="005C07E1"/>
    <w:pPr>
      <w:framePr w:w="2665" w:hSpace="142" w:vSpace="142" w:wrap="around" w:vAnchor="page" w:hAnchor="page" w:x="9016" w:y="653"/>
      <w:tabs>
        <w:tab w:val="right" w:pos="1985"/>
      </w:tabs>
      <w:spacing w:line="253" w:lineRule="atLeast"/>
      <w:jc w:val="left"/>
    </w:pPr>
    <w:rPr>
      <w:rFonts w:cs="Arial"/>
      <w:spacing w:val="10"/>
      <w:sz w:val="16"/>
      <w:szCs w:val="15"/>
    </w:rPr>
  </w:style>
  <w:style w:type="paragraph" w:customStyle="1" w:styleId="Billedlogo">
    <w:name w:val="Billedlogo"/>
    <w:basedOn w:val="Normal"/>
    <w:semiHidden/>
    <w:rsid w:val="00775E8C"/>
    <w:pPr>
      <w:framePr w:w="2608" w:h="567" w:hSpace="142" w:vSpace="142" w:wrap="around" w:vAnchor="page" w:hAnchor="page" w:x="738" w:y="1078"/>
      <w:autoSpaceDE/>
      <w:autoSpaceDN/>
    </w:pPr>
    <w:rPr>
      <w:rFonts w:cs="Arial"/>
      <w:lang w:eastAsia="da-DK"/>
    </w:rPr>
  </w:style>
  <w:style w:type="paragraph" w:customStyle="1" w:styleId="attypografi">
    <w:name w:val="at typografi"/>
    <w:basedOn w:val="Normal"/>
    <w:semiHidden/>
    <w:rsid w:val="005C07E1"/>
    <w:pPr>
      <w:ind w:left="567" w:hanging="567"/>
    </w:pPr>
  </w:style>
  <w:style w:type="paragraph" w:styleId="Header">
    <w:name w:val="header"/>
    <w:basedOn w:val="Normal"/>
    <w:link w:val="HeaderChar"/>
    <w:uiPriority w:val="99"/>
    <w:rsid w:val="005C07E1"/>
    <w:pPr>
      <w:tabs>
        <w:tab w:val="center" w:pos="4819"/>
        <w:tab w:val="right" w:pos="9638"/>
      </w:tabs>
    </w:pPr>
  </w:style>
  <w:style w:type="paragraph" w:customStyle="1" w:styleId="Disclaimer">
    <w:name w:val="Disclaimer"/>
    <w:semiHidden/>
    <w:rsid w:val="005C07E1"/>
    <w:pPr>
      <w:framePr w:w="2302" w:h="2954" w:hSpace="181" w:wrap="around" w:vAnchor="page" w:hAnchor="page" w:x="9016" w:y="625" w:anchorLock="1"/>
      <w:tabs>
        <w:tab w:val="left" w:pos="680"/>
      </w:tabs>
      <w:spacing w:line="253" w:lineRule="exact"/>
    </w:pPr>
    <w:rPr>
      <w:rFonts w:ascii="Arial" w:hAnsi="Arial"/>
      <w:noProof/>
      <w:spacing w:val="10"/>
      <w:sz w:val="16"/>
      <w:lang w:eastAsia="en-US"/>
    </w:rPr>
  </w:style>
  <w:style w:type="paragraph" w:customStyle="1" w:styleId="Anbefalet">
    <w:name w:val="Anbefalet"/>
    <w:basedOn w:val="Normal"/>
    <w:semiHidden/>
    <w:rsid w:val="005C07E1"/>
    <w:pPr>
      <w:framePr w:hSpace="142" w:vSpace="142" w:wrap="around" w:vAnchor="page" w:hAnchor="margin" w:y="2212"/>
    </w:pPr>
  </w:style>
  <w:style w:type="table" w:styleId="TableGrid">
    <w:name w:val="Table Grid"/>
    <w:basedOn w:val="TableNormal"/>
    <w:rsid w:val="005C07E1"/>
    <w:pPr>
      <w:autoSpaceDE w:val="0"/>
      <w:autoSpaceDN w:val="0"/>
    </w:pPr>
    <w:tblPr>
      <w:tblCellSpacing w:w="0" w:type="dxa"/>
    </w:tblPr>
    <w:trPr>
      <w:tblCellSpacing w:w="0" w:type="dxa"/>
    </w:trPr>
    <w:tcPr>
      <w:shd w:val="clear" w:color="auto" w:fill="auto"/>
      <w:tcMar>
        <w:top w:w="0" w:type="dxa"/>
        <w:left w:w="108" w:type="dxa"/>
        <w:bottom w:w="0" w:type="dxa"/>
        <w:right w:w="108" w:type="dxa"/>
      </w:tcMar>
    </w:tcPr>
    <w:tblStylePr w:type="firstRow">
      <w:tblPr/>
      <w:tcPr>
        <w:tcBorders>
          <w:bottom w:val="nil"/>
          <w:right w:val="nil"/>
          <w:insideH w:val="nil"/>
        </w:tcBorders>
      </w:tcPr>
    </w:tblStylePr>
    <w:tblStylePr w:type="lastRow">
      <w:tblPr/>
      <w:tcPr>
        <w:tcBorders>
          <w:bottom w:val="nil"/>
          <w:right w:val="nil"/>
          <w:insideH w:val="nil"/>
        </w:tcBorders>
      </w:tcPr>
    </w:tblStylePr>
    <w:tblStylePr w:type="firstCol">
      <w:tblPr/>
      <w:tcPr>
        <w:tcBorders>
          <w:top w:val="nil"/>
          <w:left w:val="nil"/>
        </w:tcBorders>
      </w:tcPr>
    </w:tblStylePr>
    <w:tblStylePr w:type="lastCol">
      <w:tblPr/>
      <w:tcPr>
        <w:tcBorders>
          <w:top w:val="nil"/>
          <w:left w:val="nil"/>
        </w:tcBorders>
      </w:tcPr>
    </w:tblStylePr>
    <w:tblStylePr w:type="band1Vert">
      <w:tblPr/>
      <w:tcPr>
        <w:tcBorders>
          <w:top w:val="nil"/>
          <w:left w:val="nil"/>
        </w:tcBorders>
      </w:tcPr>
    </w:tblStylePr>
    <w:tblStylePr w:type="band2Vert">
      <w:tblPr/>
      <w:tcPr>
        <w:tcBorders>
          <w:top w:val="nil"/>
          <w:left w:val="nil"/>
        </w:tcBorders>
      </w:tcPr>
    </w:tblStylePr>
    <w:tblStylePr w:type="band1Horz">
      <w:tblPr/>
      <w:tcPr>
        <w:tcBorders>
          <w:bottom w:val="nil"/>
          <w:right w:val="nil"/>
          <w:insideH w:val="nil"/>
        </w:tcBorders>
      </w:tcPr>
    </w:tblStylePr>
    <w:tblStylePr w:type="band2Horz">
      <w:tblPr/>
      <w:tcPr>
        <w:tcBorders>
          <w:bottom w:val="nil"/>
          <w:right w:val="nil"/>
          <w:insideH w:val="nil"/>
        </w:tcBorders>
      </w:tcPr>
    </w:tblStylePr>
    <w:tblStylePr w:type="neCell">
      <w:tblPr/>
      <w:tcPr>
        <w:tcBorders>
          <w:top w:val="nil"/>
          <w:left w:val="nil"/>
        </w:tcBorders>
      </w:tcPr>
    </w:tblStylePr>
    <w:tblStylePr w:type="nwCell">
      <w:tblPr/>
      <w:tcPr>
        <w:tcBorders>
          <w:top w:val="nil"/>
          <w:lef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left w:val="nil"/>
        </w:tcBorders>
      </w:tcPr>
    </w:tblStylePr>
  </w:style>
  <w:style w:type="paragraph" w:customStyle="1" w:styleId="Tekstlogoside2">
    <w:name w:val="Tekstlogo side 2"/>
    <w:basedOn w:val="Tekstlogo"/>
    <w:semiHidden/>
    <w:rsid w:val="005C07E1"/>
    <w:pPr>
      <w:framePr w:wrap="around" w:y="869"/>
    </w:pPr>
  </w:style>
  <w:style w:type="paragraph" w:styleId="BalloonText">
    <w:name w:val="Balloon Text"/>
    <w:basedOn w:val="Normal"/>
    <w:semiHidden/>
    <w:rsid w:val="005C07E1"/>
    <w:pPr>
      <w:autoSpaceDE/>
      <w:autoSpaceDN/>
    </w:pPr>
    <w:rPr>
      <w:rFonts w:ascii="Tahoma" w:hAnsi="Tahoma" w:cs="Tahoma"/>
      <w:sz w:val="16"/>
      <w:szCs w:val="16"/>
      <w:lang w:eastAsia="da-DK"/>
    </w:rPr>
  </w:style>
  <w:style w:type="paragraph" w:customStyle="1" w:styleId="Typografi1">
    <w:name w:val="Typografi1"/>
    <w:basedOn w:val="Tekstlogo"/>
    <w:semiHidden/>
    <w:rsid w:val="005C07E1"/>
    <w:pPr>
      <w:framePr w:wrap="around"/>
    </w:pPr>
    <w:rPr>
      <w:noProof/>
    </w:rPr>
  </w:style>
  <w:style w:type="paragraph" w:customStyle="1" w:styleId="Typografi2">
    <w:name w:val="Typografi2"/>
    <w:basedOn w:val="Medvenlighilsen"/>
    <w:semiHidden/>
    <w:rsid w:val="005C07E1"/>
    <w:pPr>
      <w:jc w:val="left"/>
    </w:pPr>
    <w:rPr>
      <w:noProof/>
    </w:rPr>
  </w:style>
  <w:style w:type="paragraph" w:customStyle="1" w:styleId="KB1">
    <w:name w:val="KØB1"/>
    <w:semiHidden/>
    <w:rsid w:val="00022758"/>
    <w:pPr>
      <w:keepLines/>
      <w:spacing w:line="300" w:lineRule="auto"/>
      <w:jc w:val="both"/>
    </w:pPr>
    <w:rPr>
      <w:rFonts w:ascii="Arial" w:hAnsi="Arial"/>
      <w:snapToGrid w:val="0"/>
      <w:sz w:val="24"/>
    </w:rPr>
  </w:style>
  <w:style w:type="paragraph" w:customStyle="1" w:styleId="Logo-adresse">
    <w:name w:val="Logo - adresse"/>
    <w:basedOn w:val="Tekstlogo"/>
    <w:semiHidden/>
    <w:rsid w:val="005C07E1"/>
    <w:pPr>
      <w:framePr w:w="3119" w:wrap="around" w:y="2609"/>
    </w:pPr>
    <w:rPr>
      <w:rFonts w:ascii="Palatino (PCL6)" w:hAnsi="Palatino (PCL6)"/>
      <w:sz w:val="18"/>
    </w:rPr>
  </w:style>
  <w:style w:type="paragraph" w:customStyle="1" w:styleId="jurist">
    <w:name w:val="jurist"/>
    <w:semiHidden/>
    <w:rsid w:val="005C07E1"/>
    <w:pPr>
      <w:tabs>
        <w:tab w:val="center" w:pos="7088"/>
      </w:tabs>
      <w:spacing w:before="480"/>
    </w:pPr>
    <w:rPr>
      <w:sz w:val="24"/>
    </w:rPr>
  </w:style>
  <w:style w:type="paragraph" w:customStyle="1" w:styleId="Punktopstilling1">
    <w:name w:val="Punktopstilling 1)"/>
    <w:basedOn w:val="Normal"/>
    <w:semiHidden/>
    <w:rsid w:val="00F36131"/>
    <w:pPr>
      <w:numPr>
        <w:numId w:val="2"/>
      </w:numPr>
      <w:tabs>
        <w:tab w:val="left" w:pos="720"/>
      </w:tabs>
      <w:autoSpaceDE/>
      <w:autoSpaceDN/>
    </w:pPr>
    <w:rPr>
      <w:lang w:eastAsia="da-DK"/>
    </w:rPr>
  </w:style>
  <w:style w:type="paragraph" w:customStyle="1" w:styleId="Punktopstilling10">
    <w:name w:val="Punktopstilling 1."/>
    <w:basedOn w:val="Normal"/>
    <w:semiHidden/>
    <w:rsid w:val="00F36131"/>
    <w:pPr>
      <w:numPr>
        <w:numId w:val="3"/>
      </w:numPr>
      <w:autoSpaceDE/>
      <w:autoSpaceDN/>
    </w:pPr>
    <w:rPr>
      <w:lang w:eastAsia="da-DK"/>
    </w:rPr>
  </w:style>
  <w:style w:type="paragraph" w:customStyle="1" w:styleId="Punktopstillinga0">
    <w:name w:val="Punktopstilling a)"/>
    <w:basedOn w:val="Normal"/>
    <w:semiHidden/>
    <w:rsid w:val="00F36131"/>
    <w:pPr>
      <w:numPr>
        <w:numId w:val="4"/>
      </w:numPr>
      <w:tabs>
        <w:tab w:val="left" w:pos="720"/>
      </w:tabs>
      <w:autoSpaceDE/>
      <w:autoSpaceDN/>
    </w:pPr>
    <w:rPr>
      <w:lang w:eastAsia="da-DK"/>
    </w:rPr>
  </w:style>
  <w:style w:type="paragraph" w:customStyle="1" w:styleId="Punktopstillingbullet">
    <w:name w:val="Punktopstilling bullet"/>
    <w:basedOn w:val="Normal"/>
    <w:semiHidden/>
    <w:rsid w:val="00F36131"/>
    <w:pPr>
      <w:numPr>
        <w:numId w:val="5"/>
      </w:numPr>
      <w:tabs>
        <w:tab w:val="left" w:pos="720"/>
      </w:tabs>
      <w:autoSpaceDE/>
      <w:autoSpaceDN/>
    </w:pPr>
    <w:rPr>
      <w:lang w:eastAsia="da-DK"/>
    </w:rPr>
  </w:style>
  <w:style w:type="paragraph" w:customStyle="1" w:styleId="Punktopstillingstreg">
    <w:name w:val="Punktopstilling streg"/>
    <w:basedOn w:val="Normal"/>
    <w:semiHidden/>
    <w:rsid w:val="00F36131"/>
    <w:pPr>
      <w:numPr>
        <w:numId w:val="6"/>
      </w:numPr>
      <w:tabs>
        <w:tab w:val="left" w:pos="720"/>
      </w:tabs>
      <w:autoSpaceDE/>
      <w:autoSpaceDN/>
    </w:pPr>
    <w:rPr>
      <w:lang w:eastAsia="da-DK"/>
    </w:rPr>
  </w:style>
  <w:style w:type="paragraph" w:customStyle="1" w:styleId="Tabeloverskrift1">
    <w:name w:val="Tabeloverskrift 1"/>
    <w:basedOn w:val="Normal"/>
    <w:next w:val="Normal"/>
    <w:semiHidden/>
    <w:rsid w:val="005C07E1"/>
    <w:pPr>
      <w:autoSpaceDE/>
      <w:autoSpaceDN/>
    </w:pPr>
    <w:rPr>
      <w:caps/>
      <w:sz w:val="32"/>
      <w:lang w:eastAsia="da-DK"/>
    </w:rPr>
  </w:style>
  <w:style w:type="paragraph" w:customStyle="1" w:styleId="Tabeloverskrift2">
    <w:name w:val="Tabeloverskrift 2"/>
    <w:basedOn w:val="Normal"/>
    <w:next w:val="Normal"/>
    <w:semiHidden/>
    <w:rsid w:val="005C07E1"/>
    <w:pPr>
      <w:autoSpaceDE/>
      <w:autoSpaceDN/>
    </w:pPr>
    <w:rPr>
      <w:caps/>
      <w:sz w:val="28"/>
      <w:lang w:eastAsia="da-DK"/>
    </w:rPr>
  </w:style>
  <w:style w:type="paragraph" w:customStyle="1" w:styleId="Overskrift1">
    <w:name w:val="_Overskrift 1"/>
    <w:basedOn w:val="Normal"/>
    <w:next w:val="Normal"/>
    <w:semiHidden/>
    <w:rsid w:val="00F36131"/>
    <w:pPr>
      <w:keepNext/>
      <w:tabs>
        <w:tab w:val="left" w:pos="720"/>
      </w:tabs>
      <w:autoSpaceDE/>
      <w:autoSpaceDN/>
      <w:spacing w:before="240"/>
    </w:pPr>
    <w:rPr>
      <w:caps/>
      <w:sz w:val="28"/>
      <w:szCs w:val="20"/>
    </w:rPr>
  </w:style>
  <w:style w:type="paragraph" w:customStyle="1" w:styleId="Overskrift2">
    <w:name w:val="_Overskrift 2"/>
    <w:basedOn w:val="Normal"/>
    <w:next w:val="Normal"/>
    <w:semiHidden/>
    <w:rsid w:val="00F36131"/>
    <w:pPr>
      <w:keepNext/>
      <w:tabs>
        <w:tab w:val="left" w:pos="720"/>
      </w:tabs>
      <w:autoSpaceDE/>
      <w:autoSpaceDN/>
      <w:spacing w:before="240"/>
    </w:pPr>
    <w:rPr>
      <w:b/>
      <w:caps/>
      <w:szCs w:val="20"/>
    </w:rPr>
  </w:style>
  <w:style w:type="paragraph" w:customStyle="1" w:styleId="Overskrift3">
    <w:name w:val="_Overskrift 3"/>
    <w:basedOn w:val="Normal"/>
    <w:next w:val="Normal"/>
    <w:semiHidden/>
    <w:rsid w:val="00F36131"/>
    <w:pPr>
      <w:keepNext/>
      <w:tabs>
        <w:tab w:val="left" w:pos="720"/>
      </w:tabs>
      <w:autoSpaceDE/>
      <w:autoSpaceDN/>
    </w:pPr>
    <w:rPr>
      <w:b/>
      <w:szCs w:val="20"/>
    </w:rPr>
  </w:style>
  <w:style w:type="paragraph" w:customStyle="1" w:styleId="Overskrift4">
    <w:name w:val="_Overskrift 4"/>
    <w:basedOn w:val="Normal"/>
    <w:next w:val="Normal"/>
    <w:semiHidden/>
    <w:rsid w:val="00F36131"/>
    <w:pPr>
      <w:keepNext/>
      <w:tabs>
        <w:tab w:val="left" w:pos="720"/>
      </w:tabs>
      <w:autoSpaceDE/>
      <w:autoSpaceDN/>
    </w:pPr>
    <w:rPr>
      <w:b/>
      <w:i/>
      <w:szCs w:val="20"/>
    </w:rPr>
  </w:style>
  <w:style w:type="paragraph" w:customStyle="1" w:styleId="Overskrift5">
    <w:name w:val="_Overskrift 5"/>
    <w:basedOn w:val="Normal"/>
    <w:next w:val="Normal"/>
    <w:semiHidden/>
    <w:rsid w:val="00F36131"/>
    <w:pPr>
      <w:keepNext/>
      <w:tabs>
        <w:tab w:val="left" w:pos="720"/>
      </w:tabs>
      <w:autoSpaceDE/>
      <w:autoSpaceDN/>
    </w:pPr>
    <w:rPr>
      <w:i/>
      <w:lang w:eastAsia="da-DK"/>
    </w:rPr>
  </w:style>
  <w:style w:type="paragraph" w:styleId="Quote">
    <w:name w:val="Quote"/>
    <w:basedOn w:val="Normal"/>
    <w:semiHidden/>
    <w:rsid w:val="00F36131"/>
    <w:pPr>
      <w:autoSpaceDE/>
      <w:autoSpaceDN/>
      <w:ind w:left="720" w:right="720"/>
    </w:pPr>
    <w:rPr>
      <w:i/>
      <w:lang w:eastAsia="da-DK"/>
    </w:rPr>
  </w:style>
  <w:style w:type="paragraph" w:customStyle="1" w:styleId="PunktopstillingA">
    <w:name w:val="Punktopstilling (A)"/>
    <w:basedOn w:val="Normal"/>
    <w:semiHidden/>
    <w:rsid w:val="00F36131"/>
    <w:pPr>
      <w:numPr>
        <w:numId w:val="1"/>
      </w:numPr>
      <w:tabs>
        <w:tab w:val="left" w:pos="720"/>
      </w:tabs>
      <w:autoSpaceDE/>
      <w:autoSpaceDN/>
    </w:pPr>
    <w:rPr>
      <w:lang w:eastAsia="da-DK"/>
    </w:rPr>
  </w:style>
  <w:style w:type="paragraph" w:customStyle="1" w:styleId="Punktopstillingi">
    <w:name w:val="Punktopstilling (i)"/>
    <w:basedOn w:val="Normal"/>
    <w:autoRedefine/>
    <w:semiHidden/>
    <w:rsid w:val="00CC5438"/>
    <w:pPr>
      <w:autoSpaceDE/>
      <w:autoSpaceDN/>
    </w:pPr>
    <w:rPr>
      <w:lang w:eastAsia="da-DK"/>
    </w:rPr>
  </w:style>
  <w:style w:type="paragraph" w:customStyle="1" w:styleId="TypografiVenstre">
    <w:name w:val="Typografi Venstre"/>
    <w:basedOn w:val="Normal"/>
    <w:autoRedefine/>
    <w:semiHidden/>
    <w:rsid w:val="007A5EF9"/>
    <w:pPr>
      <w:ind w:left="709"/>
      <w:jc w:val="left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C6398"/>
    <w:rPr>
      <w:rFonts w:ascii="Arial" w:hAnsi="Arial"/>
      <w:sz w:val="16"/>
      <w:szCs w:val="24"/>
      <w:lang w:eastAsia="en-US"/>
    </w:rPr>
  </w:style>
  <w:style w:type="paragraph" w:customStyle="1" w:styleId="nybrevoplysninger">
    <w:name w:val="ny brevoplysninger"/>
    <w:basedOn w:val="Normal"/>
    <w:rsid w:val="00EC0583"/>
    <w:pPr>
      <w:framePr w:w="1701" w:hSpace="181" w:vSpace="181" w:wrap="around" w:vAnchor="page" w:hAnchor="page" w:x="7826" w:y="795"/>
      <w:autoSpaceDE/>
      <w:autoSpaceDN/>
      <w:spacing w:line="0" w:lineRule="atLeast"/>
    </w:pPr>
    <w:rPr>
      <w:color w:val="797979" w:themeColor="background1" w:themeShade="80"/>
      <w:sz w:val="14"/>
      <w:lang w:eastAsia="da-DK"/>
    </w:rPr>
  </w:style>
  <w:style w:type="paragraph" w:customStyle="1" w:styleId="nybundlogo">
    <w:name w:val="ny bundlogo"/>
    <w:basedOn w:val="Bundlogo"/>
    <w:semiHidden/>
    <w:rsid w:val="00775E8C"/>
    <w:pPr>
      <w:framePr w:wrap="around" w:y="15480"/>
    </w:pPr>
  </w:style>
  <w:style w:type="paragraph" w:customStyle="1" w:styleId="nytekstlogo">
    <w:name w:val="ny tekstlogo"/>
    <w:basedOn w:val="Tekstlogo"/>
    <w:semiHidden/>
    <w:rsid w:val="00775E8C"/>
    <w:pPr>
      <w:framePr w:w="794" w:h="964" w:hRule="exact" w:wrap="around" w:x="10320" w:y="455"/>
      <w:autoSpaceDE/>
      <w:autoSpaceDN/>
    </w:pPr>
    <w:rPr>
      <w:lang w:eastAsia="da-DK"/>
    </w:rPr>
  </w:style>
  <w:style w:type="paragraph" w:customStyle="1" w:styleId="Nybilledlogo">
    <w:name w:val="Nybilledlogo"/>
    <w:basedOn w:val="Billedlogo"/>
    <w:semiHidden/>
    <w:rsid w:val="00775E8C"/>
    <w:pPr>
      <w:framePr w:wrap="around" w:x="727" w:y="625"/>
    </w:pPr>
  </w:style>
  <w:style w:type="paragraph" w:customStyle="1" w:styleId="nytmodtager">
    <w:name w:val="nyt modtager"/>
    <w:basedOn w:val="Modtager"/>
    <w:semiHidden/>
    <w:rsid w:val="00775E8C"/>
    <w:pPr>
      <w:framePr w:hSpace="142" w:vSpace="142" w:wrap="around" w:vAnchor="margin" w:hAnchor="page" w:x="1419" w:y="2944"/>
      <w:autoSpaceDE/>
      <w:autoSpaceDN/>
    </w:pPr>
    <w:rPr>
      <w:lang w:eastAsia="da-DK"/>
    </w:rPr>
  </w:style>
  <w:style w:type="paragraph" w:customStyle="1" w:styleId="nytbilledlogo">
    <w:name w:val="nytbilledlogo"/>
    <w:basedOn w:val="Nybilledlogo"/>
    <w:semiHidden/>
    <w:rsid w:val="00775E8C"/>
    <w:pPr>
      <w:framePr w:wrap="around" w:x="681" w:y="681"/>
    </w:pPr>
  </w:style>
  <w:style w:type="paragraph" w:customStyle="1" w:styleId="nytbundlogo">
    <w:name w:val="nytbundlogo"/>
    <w:basedOn w:val="nybundlogo"/>
    <w:semiHidden/>
    <w:rsid w:val="00775E8C"/>
    <w:pPr>
      <w:framePr w:wrap="around" w:x="455" w:y="15197"/>
    </w:pPr>
  </w:style>
  <w:style w:type="paragraph" w:customStyle="1" w:styleId="nyttbillledlogo">
    <w:name w:val="nyttbillledlogo"/>
    <w:basedOn w:val="nytbilledlogo"/>
    <w:semiHidden/>
    <w:rsid w:val="00775E8C"/>
    <w:pPr>
      <w:framePr w:wrap="around" w:y="455"/>
    </w:pPr>
  </w:style>
  <w:style w:type="paragraph" w:customStyle="1" w:styleId="nyttbundlogo">
    <w:name w:val="nyttbundlogo"/>
    <w:basedOn w:val="nytbundlogo"/>
    <w:semiHidden/>
    <w:rsid w:val="00775E8C"/>
    <w:pPr>
      <w:framePr w:w="11283" w:wrap="around"/>
    </w:pPr>
  </w:style>
  <w:style w:type="paragraph" w:customStyle="1" w:styleId="Unikmodtager">
    <w:name w:val="Unikmodtager"/>
    <w:basedOn w:val="nytmodtager"/>
    <w:semiHidden/>
    <w:rsid w:val="00775E8C"/>
    <w:pPr>
      <w:framePr w:wrap="around" w:y="2609"/>
    </w:pPr>
    <w:rPr>
      <w:noProof/>
    </w:rPr>
  </w:style>
  <w:style w:type="paragraph" w:customStyle="1" w:styleId="Citat-Accura">
    <w:name w:val="Citat - Accura"/>
    <w:basedOn w:val="Normal"/>
    <w:qFormat/>
    <w:rsid w:val="00873D39"/>
    <w:pPr>
      <w:autoSpaceDE/>
      <w:autoSpaceDN/>
      <w:ind w:left="720" w:right="720"/>
    </w:pPr>
    <w:rPr>
      <w:i/>
      <w:lang w:eastAsia="da-DK"/>
    </w:rPr>
  </w:style>
  <w:style w:type="paragraph" w:customStyle="1" w:styleId="Dokumenttitel-Accura">
    <w:name w:val="Dokumenttitel - Accura"/>
    <w:basedOn w:val="Tabeloverskrift1"/>
    <w:autoRedefine/>
    <w:qFormat/>
    <w:rsid w:val="00A5070C"/>
    <w:pPr>
      <w:spacing w:after="0"/>
    </w:pPr>
    <w:rPr>
      <w:caps w:val="0"/>
      <w:sz w:val="28"/>
    </w:rPr>
  </w:style>
  <w:style w:type="paragraph" w:customStyle="1" w:styleId="Indholds-bilagsfortegnelse-Accura">
    <w:name w:val="Indholds-/bilagsfortegnelse - Accura"/>
    <w:basedOn w:val="Normal"/>
    <w:qFormat/>
    <w:rsid w:val="006852D4"/>
    <w:pPr>
      <w:keepNext/>
      <w:tabs>
        <w:tab w:val="left" w:pos="720"/>
      </w:tabs>
      <w:autoSpaceDE/>
      <w:autoSpaceDN/>
      <w:spacing w:before="240" w:line="240" w:lineRule="auto"/>
      <w:jc w:val="left"/>
    </w:pPr>
    <w:rPr>
      <w:b/>
      <w:szCs w:val="20"/>
      <w:lang w:eastAsia="da-DK"/>
    </w:rPr>
  </w:style>
  <w:style w:type="paragraph" w:customStyle="1" w:styleId="Normal-Accura">
    <w:name w:val="Normal - Accura"/>
    <w:basedOn w:val="Normal"/>
    <w:qFormat/>
    <w:rsid w:val="00DF568F"/>
    <w:pPr>
      <w:autoSpaceDE/>
      <w:autoSpaceDN/>
      <w:ind w:left="720"/>
    </w:pPr>
    <w:rPr>
      <w:lang w:eastAsia="da-DK"/>
    </w:rPr>
  </w:style>
  <w:style w:type="paragraph" w:customStyle="1" w:styleId="Punktopstilling1niveau-Accura">
    <w:name w:val="Punktopstilling 1. niveau - Accura"/>
    <w:basedOn w:val="Normal"/>
    <w:qFormat/>
    <w:rsid w:val="00086852"/>
    <w:pPr>
      <w:numPr>
        <w:numId w:val="8"/>
      </w:numPr>
      <w:autoSpaceDE/>
      <w:autoSpaceDN/>
    </w:pPr>
    <w:rPr>
      <w:lang w:eastAsia="da-DK"/>
    </w:rPr>
  </w:style>
  <w:style w:type="paragraph" w:customStyle="1" w:styleId="Punktopstilling2niveau-Accura">
    <w:name w:val="Punktopstilling 2. niveau - Accura"/>
    <w:basedOn w:val="Punktopstilling1niveau-Accura"/>
    <w:qFormat/>
    <w:rsid w:val="00086852"/>
    <w:pPr>
      <w:numPr>
        <w:numId w:val="9"/>
      </w:numPr>
    </w:pPr>
  </w:style>
  <w:style w:type="character" w:styleId="PlaceholderText">
    <w:name w:val="Placeholder Text"/>
    <w:basedOn w:val="DefaultParagraphFont"/>
    <w:uiPriority w:val="99"/>
    <w:semiHidden/>
    <w:rsid w:val="007B3C49"/>
    <w:rPr>
      <w:color w:val="808080"/>
    </w:rPr>
  </w:style>
  <w:style w:type="paragraph" w:styleId="TOC2">
    <w:name w:val="toc 2"/>
    <w:basedOn w:val="Normal"/>
    <w:next w:val="Normal"/>
    <w:autoRedefine/>
    <w:uiPriority w:val="39"/>
    <w:rsid w:val="00A5070C"/>
    <w:pPr>
      <w:tabs>
        <w:tab w:val="left" w:pos="720"/>
        <w:tab w:val="right" w:pos="9072"/>
      </w:tabs>
      <w:autoSpaceDE/>
      <w:autoSpaceDN/>
      <w:spacing w:before="60" w:after="60"/>
      <w:ind w:left="720" w:hanging="720"/>
      <w:jc w:val="left"/>
    </w:pPr>
    <w:rPr>
      <w:noProof/>
      <w:lang w:eastAsia="da-DK"/>
    </w:rPr>
  </w:style>
  <w:style w:type="character" w:styleId="Hyperlink">
    <w:name w:val="Hyperlink"/>
    <w:basedOn w:val="DefaultParagraphFont"/>
    <w:uiPriority w:val="99"/>
    <w:rsid w:val="00C551F1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A906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90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004A1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90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004A1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A906CF"/>
    <w:rPr>
      <w:rFonts w:ascii="Arial" w:hAnsi="Arial"/>
      <w:szCs w:val="24"/>
      <w:lang w:eastAsia="en-US"/>
    </w:rPr>
  </w:style>
  <w:style w:type="paragraph" w:customStyle="1" w:styleId="Punkttegn-Accura">
    <w:name w:val="Punkttegn - Accura"/>
    <w:basedOn w:val="Normal-Accura"/>
    <w:qFormat/>
    <w:rsid w:val="00991E33"/>
    <w:pPr>
      <w:numPr>
        <w:numId w:val="10"/>
      </w:numPr>
      <w:ind w:left="1077" w:hanging="357"/>
    </w:pPr>
  </w:style>
  <w:style w:type="paragraph" w:styleId="TOC1">
    <w:name w:val="toc 1"/>
    <w:basedOn w:val="Normal"/>
    <w:next w:val="Normal"/>
    <w:autoRedefine/>
    <w:semiHidden/>
    <w:unhideWhenUsed/>
    <w:rsid w:val="004051B3"/>
    <w:pPr>
      <w:spacing w:after="100"/>
    </w:pPr>
  </w:style>
  <w:style w:type="character" w:customStyle="1" w:styleId="Bodytext2">
    <w:name w:val="Body text|2_"/>
    <w:basedOn w:val="DefaultParagraphFont"/>
    <w:link w:val="Bodytext20"/>
    <w:rsid w:val="0002372E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Heading51">
    <w:name w:val="Heading #5|1_"/>
    <w:basedOn w:val="DefaultParagraphFont"/>
    <w:link w:val="Heading510"/>
    <w:rsid w:val="0002372E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Heading510">
    <w:name w:val="Heading #5|1"/>
    <w:basedOn w:val="Normal"/>
    <w:link w:val="Heading51"/>
    <w:qFormat/>
    <w:rsid w:val="0002372E"/>
    <w:pPr>
      <w:widowControl w:val="0"/>
      <w:shd w:val="clear" w:color="auto" w:fill="FFFFFF"/>
      <w:autoSpaceDE/>
      <w:autoSpaceDN/>
      <w:spacing w:before="420" w:after="0" w:line="312" w:lineRule="exact"/>
      <w:jc w:val="left"/>
      <w:outlineLvl w:val="4"/>
    </w:pPr>
    <w:rPr>
      <w:rFonts w:eastAsia="Arial" w:cs="Arial"/>
      <w:sz w:val="28"/>
      <w:szCs w:val="28"/>
      <w:lang w:eastAsia="da-DK"/>
    </w:rPr>
  </w:style>
  <w:style w:type="paragraph" w:customStyle="1" w:styleId="Bodytext20">
    <w:name w:val="Body text|2"/>
    <w:basedOn w:val="Normal"/>
    <w:link w:val="Bodytext2"/>
    <w:qFormat/>
    <w:rsid w:val="0002372E"/>
    <w:pPr>
      <w:widowControl w:val="0"/>
      <w:shd w:val="clear" w:color="auto" w:fill="FFFFFF"/>
      <w:autoSpaceDE/>
      <w:autoSpaceDN/>
      <w:spacing w:after="420" w:line="206" w:lineRule="exact"/>
      <w:ind w:hanging="940"/>
      <w:jc w:val="left"/>
    </w:pPr>
    <w:rPr>
      <w:rFonts w:eastAsia="Arial" w:cs="Arial"/>
      <w:sz w:val="18"/>
      <w:szCs w:val="18"/>
      <w:lang w:eastAsia="da-DK"/>
    </w:rPr>
  </w:style>
  <w:style w:type="character" w:customStyle="1" w:styleId="Bodytext2Bold">
    <w:name w:val="Body text|2 + Bold"/>
    <w:basedOn w:val="Bodytext2"/>
    <w:semiHidden/>
    <w:unhideWhenUsed/>
    <w:rsid w:val="0061318C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5A776F"/>
    <w:pPr>
      <w:ind w:left="720"/>
      <w:contextualSpacing/>
    </w:pPr>
  </w:style>
  <w:style w:type="paragraph" w:customStyle="1" w:styleId="ocpalertsection">
    <w:name w:val="ocpalertsection"/>
    <w:basedOn w:val="Normal"/>
    <w:rsid w:val="002D5350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F05E6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da-DK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0BE"/>
    <w:pPr>
      <w:keepLines/>
      <w:spacing w:after="0"/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00654B" w:themeColor="accent1" w:themeShade="BF"/>
      <w:kern w:val="0"/>
      <w:sz w:val="32"/>
      <w:szCs w:val="32"/>
    </w:rPr>
  </w:style>
  <w:style w:type="paragraph" w:styleId="EndnoteText">
    <w:name w:val="endnote text"/>
    <w:basedOn w:val="Normal"/>
    <w:link w:val="EndnoteTextChar"/>
    <w:semiHidden/>
    <w:unhideWhenUsed/>
    <w:rsid w:val="0076244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62445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semiHidden/>
    <w:unhideWhenUsed/>
    <w:rsid w:val="00762445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257C11"/>
    <w:rPr>
      <w:color w:val="0B6D76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2F28C5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Exopi">
      <a:dk1>
        <a:srgbClr val="002E30"/>
      </a:dk1>
      <a:lt1>
        <a:srgbClr val="F2F2F2"/>
      </a:lt1>
      <a:dk2>
        <a:srgbClr val="2D474D"/>
      </a:dk2>
      <a:lt2>
        <a:srgbClr val="CDCDCD"/>
      </a:lt2>
      <a:accent1>
        <a:srgbClr val="008765"/>
      </a:accent1>
      <a:accent2>
        <a:srgbClr val="B4DAC3"/>
      </a:accent2>
      <a:accent3>
        <a:srgbClr val="008765"/>
      </a:accent3>
      <a:accent4>
        <a:srgbClr val="9ABDC5"/>
      </a:accent4>
      <a:accent5>
        <a:srgbClr val="767676"/>
      </a:accent5>
      <a:accent6>
        <a:srgbClr val="005A5E"/>
      </a:accent6>
      <a:hlink>
        <a:srgbClr val="0B6D76"/>
      </a:hlink>
      <a:folHlink>
        <a:srgbClr val="0B6D76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338A06E792F4AA8DDA032732CB30B" ma:contentTypeVersion="4" ma:contentTypeDescription="Create a new document." ma:contentTypeScope="" ma:versionID="3f792ad3c0f9c4595e1abbf8b02bab6d">
  <xsd:schema xmlns:xsd="http://www.w3.org/2001/XMLSchema" xmlns:xs="http://www.w3.org/2001/XMLSchema" xmlns:p="http://schemas.microsoft.com/office/2006/metadata/properties" xmlns:ns2="a7a2d5b5-2d04-4b4a-8098-ec9d9bfd20ae" targetNamespace="http://schemas.microsoft.com/office/2006/metadata/properties" ma:root="true" ma:fieldsID="a2906a644124102f3e86ba296c8c5da5" ns2:_="">
    <xsd:import namespace="a7a2d5b5-2d04-4b4a-8098-ec9d9bfd20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2d5b5-2d04-4b4a-8098-ec9d9bfd2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4F2D2-D7A2-4A1B-9154-33C56E99E8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43175B-E4A4-4FDB-BC03-46D007743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2d5b5-2d04-4b4a-8098-ec9d9bfd2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E79441-E8E9-49E4-8576-B14CE73016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59F276-F87B-47E4-B5A2-823C763B40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284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Inga Helgadottir</cp:lastModifiedBy>
  <cp:revision>19</cp:revision>
  <cp:lastPrinted>2022-05-02T05:20:00Z</cp:lastPrinted>
  <dcterms:created xsi:type="dcterms:W3CDTF">2022-05-03T10:20:00Z</dcterms:created>
  <dcterms:modified xsi:type="dcterms:W3CDTF">2024-04-19T08:31:00Z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talMails">
    <vt:lpwstr>0</vt:lpwstr>
  </property>
  <property fmtid="{D5CDD505-2E9C-101B-9397-08002B2CF9AE}" pid="3" name="CCMIsSharedOnOneDrive">
    <vt:bool>false</vt:bool>
  </property>
  <property fmtid="{D5CDD505-2E9C-101B-9397-08002B2CF9AE}" pid="4" name="CCMMove">
    <vt:lpwstr>0</vt:lpwstr>
  </property>
  <property fmtid="{D5CDD505-2E9C-101B-9397-08002B2CF9AE}" pid="5" name="CCMOneDriveID">
    <vt:lpwstr/>
  </property>
  <property fmtid="{D5CDD505-2E9C-101B-9397-08002B2CF9AE}" pid="6" name="CCMOneDriveItemID">
    <vt:lpwstr/>
  </property>
  <property fmtid="{D5CDD505-2E9C-101B-9397-08002B2CF9AE}" pid="7" name="CCMOneDriveOwnerID">
    <vt:lpwstr/>
  </property>
  <property fmtid="{D5CDD505-2E9C-101B-9397-08002B2CF9AE}" pid="8" name="CCMSystem">
    <vt:lpwstr> </vt:lpwstr>
  </property>
  <property fmtid="{D5CDD505-2E9C-101B-9397-08002B2CF9AE}" pid="9" name="ContentTypeId">
    <vt:lpwstr>0x010100405338A06E792F4AA8DDA032732CB30B</vt:lpwstr>
  </property>
  <property fmtid="{D5CDD505-2E9C-101B-9397-08002B2CF9AE}" pid="10" name="DOKUMENTDATO">
    <vt:filetime>2021-08-09T11:53:22Z</vt:filetime>
  </property>
  <property fmtid="{D5CDD505-2E9C-101B-9397-08002B2CF9AE}" pid="11" name="FaxMakNr">
    <vt:lpwstr>[Fax: ]</vt:lpwstr>
  </property>
  <property fmtid="{D5CDD505-2E9C-101B-9397-08002B2CF9AE}" pid="12" name="FlereParter">
    <vt:lpwstr>0</vt:lpwstr>
  </property>
  <property fmtid="{D5CDD505-2E9C-101B-9397-08002B2CF9AE}" pid="13" name="GemNavn">
    <vt:lpwstr>X:\UNIK\ADVOSYS\DOKUMENT\AKS\104\09127\135_457.DOC</vt:lpwstr>
  </property>
  <property fmtid="{D5CDD505-2E9C-101B-9397-08002B2CF9AE}" pid="14" name="ItemRetentionFormula">
    <vt:lpwstr>&lt;formula offset="14" unit="days" /&gt;</vt:lpwstr>
  </property>
  <property fmtid="{D5CDD505-2E9C-101B-9397-08002B2CF9AE}" pid="15" name="Local Attachment">
    <vt:bool>false</vt:bool>
  </property>
  <property fmtid="{D5CDD505-2E9C-101B-9397-08002B2CF9AE}" pid="16" name="Local_x0020_Attachment">
    <vt:bool>false</vt:bool>
  </property>
  <property fmtid="{D5CDD505-2E9C-101B-9397-08002B2CF9AE}" pid="17" name="Papirtype">
    <vt:lpwstr>Side 2</vt:lpwstr>
  </property>
  <property fmtid="{D5CDD505-2E9C-101B-9397-08002B2CF9AE}" pid="18" name="Stamnr1">
    <vt:lpwstr>20888</vt:lpwstr>
  </property>
  <property fmtid="{D5CDD505-2E9C-101B-9397-08002B2CF9AE}" pid="19" name="Taxonomy">
    <vt:lpwstr>204;#Notater|26473e47-045f-4728-a62f-cf099800393b</vt:lpwstr>
  </property>
  <property fmtid="{D5CDD505-2E9C-101B-9397-08002B2CF9AE}" pid="20" name="TemplateUrl">
    <vt:lpwstr/>
  </property>
  <property fmtid="{D5CDD505-2E9C-101B-9397-08002B2CF9AE}" pid="21" name="xd_ProgID">
    <vt:lpwstr/>
  </property>
  <property fmtid="{D5CDD505-2E9C-101B-9397-08002B2CF9AE}" pid="22" name="xd_Signature">
    <vt:bool>false</vt:bool>
  </property>
  <property fmtid="{D5CDD505-2E9C-101B-9397-08002B2CF9AE}" pid="23" name="_dlc_ItemStageId">
    <vt:lpwstr>1</vt:lpwstr>
  </property>
  <property fmtid="{D5CDD505-2E9C-101B-9397-08002B2CF9AE}" pid="24" name="_dlc_LastRun">
    <vt:lpwstr>06/24/2017 23:10:02</vt:lpwstr>
  </property>
  <property fmtid="{D5CDD505-2E9C-101B-9397-08002B2CF9AE}" pid="25" name="_dlc_policyId">
    <vt:lpwstr>0x001914F9824EC34E419AF66C6752E81BBC|1502116364</vt:lpwstr>
  </property>
  <property fmtid="{D5CDD505-2E9C-101B-9397-08002B2CF9AE}" pid="26" name="WasSigned">
    <vt:bool>false</vt:bool>
  </property>
  <property fmtid="{D5CDD505-2E9C-101B-9397-08002B2CF9AE}" pid="27" name="WasEncrypted">
    <vt:bool>false</vt:bool>
  </property>
  <property fmtid="{D5CDD505-2E9C-101B-9397-08002B2CF9AE}" pid="28" name="LocalAttachment">
    <vt:bool>false</vt:bool>
  </property>
  <property fmtid="{D5CDD505-2E9C-101B-9397-08002B2CF9AE}" pid="29" name="Endelig">
    <vt:bool>false</vt:bool>
  </property>
  <property fmtid="{D5CDD505-2E9C-101B-9397-08002B2CF9AE}" pid="30" name="Kategori">
    <vt:lpwstr>Notat</vt:lpwstr>
  </property>
  <property fmtid="{D5CDD505-2E9C-101B-9397-08002B2CF9AE}" pid="31" name="CCMMetadataExtractionStatus">
    <vt:lpwstr>CCMPageCount:Idle;CCMCommentCount:Idle</vt:lpwstr>
  </property>
  <property fmtid="{D5CDD505-2E9C-101B-9397-08002B2CF9AE}" pid="32" name="CCMTemplateName">
    <vt:lpwstr>Notat (lang) DK</vt:lpwstr>
  </property>
  <property fmtid="{D5CDD505-2E9C-101B-9397-08002B2CF9AE}" pid="33" name="Related">
    <vt:bool>false</vt:bool>
  </property>
  <property fmtid="{D5CDD505-2E9C-101B-9397-08002B2CF9AE}" pid="34" name="CCMSystemID">
    <vt:lpwstr>d0820bb7-b7ed-472a-ad3a-378390289879</vt:lpwstr>
  </property>
  <property fmtid="{D5CDD505-2E9C-101B-9397-08002B2CF9AE}" pid="35" name="CCMVisualId">
    <vt:lpwstr>3013324</vt:lpwstr>
  </property>
  <property fmtid="{D5CDD505-2E9C-101B-9397-08002B2CF9AE}" pid="36" name="Finalized">
    <vt:bool>false</vt:bool>
  </property>
  <property fmtid="{D5CDD505-2E9C-101B-9397-08002B2CF9AE}" pid="37" name="Signee">
    <vt:lpwstr>492</vt:lpwstr>
  </property>
  <property fmtid="{D5CDD505-2E9C-101B-9397-08002B2CF9AE}" pid="38" name="CCMPageCount">
    <vt:r8>9</vt:r8>
  </property>
  <property fmtid="{D5CDD505-2E9C-101B-9397-08002B2CF9AE}" pid="39" name="DocID">
    <vt:lpwstr>11740932</vt:lpwstr>
  </property>
  <property fmtid="{D5CDD505-2E9C-101B-9397-08002B2CF9AE}" pid="40" name="MailHasAttachments">
    <vt:bool>false</vt:bool>
  </property>
  <property fmtid="{D5CDD505-2E9C-101B-9397-08002B2CF9AE}" pid="41" name="CCMCommentCount">
    <vt:r8>4</vt:r8>
  </property>
  <property fmtid="{D5CDD505-2E9C-101B-9397-08002B2CF9AE}" pid="42" name="CCMTemplateVersion">
    <vt:lpwstr>4.0</vt:lpwstr>
  </property>
  <property fmtid="{D5CDD505-2E9C-101B-9397-08002B2CF9AE}" pid="43" name="CaseID">
    <vt:lpwstr>3013324</vt:lpwstr>
  </property>
  <property fmtid="{D5CDD505-2E9C-101B-9397-08002B2CF9AE}" pid="44" name="CCMTemplateID">
    <vt:r8>11660</vt:r8>
  </property>
  <property fmtid="{D5CDD505-2E9C-101B-9397-08002B2CF9AE}" pid="45" name="CaseRecordNumber">
    <vt:r8>5403</vt:r8>
  </property>
  <property fmtid="{D5CDD505-2E9C-101B-9397-08002B2CF9AE}" pid="46" name="Classification">
    <vt:lpwstr>Offentlig</vt:lpwstr>
  </property>
  <property fmtid="{D5CDD505-2E9C-101B-9397-08002B2CF9AE}" pid="47" name="CCMPreviewAnnotationsTasks">
    <vt:r8>0</vt:r8>
  </property>
</Properties>
</file>